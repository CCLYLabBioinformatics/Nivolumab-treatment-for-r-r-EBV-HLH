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3FFF" w14:textId="77777777" w:rsidR="0033265E" w:rsidRPr="00E746B6" w:rsidRDefault="0033265E" w:rsidP="00332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87"/>
      <w:bookmarkStart w:id="1" w:name="OLE_LINK88"/>
      <w:bookmarkStart w:id="2" w:name="OLE_LINK8"/>
      <w:bookmarkStart w:id="3" w:name="OLE_LINK9"/>
      <w:bookmarkStart w:id="4" w:name="OLE_LINK65"/>
      <w:bookmarkStart w:id="5" w:name="OLE_LINK66"/>
      <w:r w:rsidRPr="00E746B6">
        <w:rPr>
          <w:rFonts w:ascii="Times New Roman" w:hAnsi="Times New Roman" w:cs="Times New Roman"/>
          <w:b/>
          <w:bCs/>
          <w:sz w:val="28"/>
          <w:szCs w:val="28"/>
        </w:rPr>
        <w:t>Nivolumab</w:t>
      </w:r>
      <w:bookmarkEnd w:id="0"/>
      <w:bookmarkEnd w:id="1"/>
      <w:r w:rsidRPr="00E746B6">
        <w:rPr>
          <w:rFonts w:ascii="Times New Roman" w:hAnsi="Times New Roman" w:cs="Times New Roman"/>
          <w:b/>
          <w:bCs/>
          <w:sz w:val="28"/>
          <w:szCs w:val="28"/>
        </w:rPr>
        <w:t xml:space="preserve"> treatment for relapsed/refractory </w:t>
      </w:r>
      <w:bookmarkStart w:id="6" w:name="OLE_LINK89"/>
      <w:bookmarkStart w:id="7" w:name="OLE_LINK90"/>
      <w:r w:rsidRPr="00E746B6">
        <w:rPr>
          <w:rFonts w:ascii="Times New Roman" w:hAnsi="Times New Roman" w:cs="Times New Roman"/>
          <w:b/>
          <w:bCs/>
          <w:sz w:val="28"/>
          <w:szCs w:val="28"/>
        </w:rPr>
        <w:t>Epstein-Barr virus-associated hemophagocytic lymphohistocytosis</w:t>
      </w:r>
      <w:bookmarkEnd w:id="2"/>
      <w:bookmarkEnd w:id="3"/>
      <w:bookmarkEnd w:id="6"/>
      <w:bookmarkEnd w:id="7"/>
      <w:r w:rsidRPr="00E746B6">
        <w:rPr>
          <w:rFonts w:ascii="Times New Roman" w:hAnsi="Times New Roman" w:cs="Times New Roman"/>
          <w:b/>
          <w:bCs/>
          <w:sz w:val="28"/>
          <w:szCs w:val="28"/>
        </w:rPr>
        <w:t xml:space="preserve"> in adults</w:t>
      </w:r>
    </w:p>
    <w:p w14:paraId="3E821532" w14:textId="77777777" w:rsidR="0033265E" w:rsidRPr="00E746B6" w:rsidRDefault="0033265E" w:rsidP="0033265E">
      <w:pPr>
        <w:rPr>
          <w:rFonts w:ascii="Times New Roman" w:hAnsi="Times New Roman" w:cs="Times New Roman"/>
        </w:rPr>
      </w:pPr>
      <w:bookmarkStart w:id="8" w:name="OLE_LINK114"/>
      <w:bookmarkStart w:id="9" w:name="OLE_LINK115"/>
      <w:bookmarkEnd w:id="4"/>
      <w:bookmarkEnd w:id="5"/>
    </w:p>
    <w:p w14:paraId="1F73E6CC" w14:textId="3046036D" w:rsidR="0033265E" w:rsidRPr="00E746B6" w:rsidRDefault="0033265E" w:rsidP="0033265E">
      <w:pPr>
        <w:rPr>
          <w:rFonts w:ascii="Times New Roman" w:hAnsi="Times New Roman" w:cs="Times New Roman"/>
        </w:rPr>
      </w:pPr>
      <w:proofErr w:type="spellStart"/>
      <w:r w:rsidRPr="00E746B6">
        <w:rPr>
          <w:rFonts w:ascii="Times New Roman" w:hAnsi="Times New Roman" w:cs="Times New Roman"/>
        </w:rPr>
        <w:t>Pengpeng</w:t>
      </w:r>
      <w:proofErr w:type="spellEnd"/>
      <w:r w:rsidRPr="00E746B6">
        <w:rPr>
          <w:rFonts w:ascii="Times New Roman" w:hAnsi="Times New Roman" w:cs="Times New Roman"/>
        </w:rPr>
        <w:t xml:space="preserve"> Liu</w:t>
      </w:r>
      <w:r w:rsidRPr="00E746B6">
        <w:rPr>
          <w:rFonts w:ascii="Times New Roman" w:hAnsi="Times New Roman" w:cs="Times New Roman"/>
          <w:vertAlign w:val="superscript"/>
        </w:rPr>
        <w:t>#</w:t>
      </w:r>
      <w:r w:rsidRPr="00E746B6">
        <w:rPr>
          <w:rFonts w:ascii="Times New Roman" w:hAnsi="Times New Roman" w:cs="Times New Roman"/>
        </w:rPr>
        <w:t xml:space="preserve">, </w:t>
      </w:r>
      <w:proofErr w:type="spellStart"/>
      <w:r w:rsidRPr="00E746B6">
        <w:rPr>
          <w:rFonts w:ascii="Times New Roman" w:hAnsi="Times New Roman" w:cs="Times New Roman"/>
        </w:rPr>
        <w:t>Xiangyu</w:t>
      </w:r>
      <w:proofErr w:type="spellEnd"/>
      <w:r w:rsidRPr="00E746B6">
        <w:rPr>
          <w:rFonts w:ascii="Times New Roman" w:hAnsi="Times New Roman" w:cs="Times New Roman"/>
        </w:rPr>
        <w:t xml:space="preserve"> Pan</w:t>
      </w:r>
      <w:r w:rsidRPr="00E746B6">
        <w:rPr>
          <w:rFonts w:ascii="Times New Roman" w:hAnsi="Times New Roman" w:cs="Times New Roman"/>
          <w:vertAlign w:val="superscript"/>
        </w:rPr>
        <w:t>#</w:t>
      </w:r>
      <w:r w:rsidRPr="00E746B6">
        <w:rPr>
          <w:rFonts w:ascii="Times New Roman" w:hAnsi="Times New Roman" w:cs="Times New Roman"/>
        </w:rPr>
        <w:t xml:space="preserve">, Chong Chen, Ting </w:t>
      </w:r>
      <w:proofErr w:type="spellStart"/>
      <w:r w:rsidRPr="00E746B6">
        <w:rPr>
          <w:rFonts w:ascii="Times New Roman" w:hAnsi="Times New Roman" w:cs="Times New Roman"/>
        </w:rPr>
        <w:t>Niu</w:t>
      </w:r>
      <w:proofErr w:type="spellEnd"/>
      <w:r w:rsidRPr="00E746B6">
        <w:rPr>
          <w:rFonts w:ascii="Times New Roman" w:hAnsi="Times New Roman" w:cs="Times New Roman"/>
        </w:rPr>
        <w:t xml:space="preserve">, Xiao Shuai, Jian Wang, </w:t>
      </w:r>
      <w:proofErr w:type="spellStart"/>
      <w:r w:rsidRPr="00E746B6">
        <w:rPr>
          <w:rFonts w:ascii="Times New Roman" w:hAnsi="Times New Roman" w:cs="Times New Roman"/>
        </w:rPr>
        <w:t>Xuelan</w:t>
      </w:r>
      <w:proofErr w:type="spellEnd"/>
      <w:r w:rsidRPr="00E746B6">
        <w:rPr>
          <w:rFonts w:ascii="Times New Roman" w:hAnsi="Times New Roman" w:cs="Times New Roman"/>
        </w:rPr>
        <w:t xml:space="preserve"> Chen, </w:t>
      </w:r>
      <w:proofErr w:type="spellStart"/>
      <w:r w:rsidRPr="00E746B6">
        <w:rPr>
          <w:rFonts w:ascii="Times New Roman" w:hAnsi="Times New Roman" w:cs="Times New Roman"/>
        </w:rPr>
        <w:t>Jiazhuo</w:t>
      </w:r>
      <w:proofErr w:type="spellEnd"/>
      <w:r w:rsidRPr="00E746B6">
        <w:rPr>
          <w:rFonts w:ascii="Times New Roman" w:hAnsi="Times New Roman" w:cs="Times New Roman"/>
        </w:rPr>
        <w:t xml:space="preserve"> Liu, Yong Guo, </w:t>
      </w:r>
      <w:proofErr w:type="spellStart"/>
      <w:r w:rsidRPr="00E746B6">
        <w:rPr>
          <w:rFonts w:ascii="Times New Roman" w:hAnsi="Times New Roman" w:cs="Times New Roman"/>
        </w:rPr>
        <w:t>Liping</w:t>
      </w:r>
      <w:proofErr w:type="spellEnd"/>
      <w:r w:rsidRPr="00E746B6">
        <w:rPr>
          <w:rFonts w:ascii="Times New Roman" w:hAnsi="Times New Roman" w:cs="Times New Roman"/>
        </w:rPr>
        <w:t xml:space="preserve"> </w:t>
      </w:r>
      <w:proofErr w:type="spellStart"/>
      <w:r w:rsidRPr="00E746B6">
        <w:rPr>
          <w:rFonts w:ascii="Times New Roman" w:hAnsi="Times New Roman" w:cs="Times New Roman"/>
        </w:rPr>
        <w:t>Xie</w:t>
      </w:r>
      <w:proofErr w:type="spellEnd"/>
      <w:r w:rsidRPr="00E746B6">
        <w:rPr>
          <w:rFonts w:ascii="Times New Roman" w:hAnsi="Times New Roman" w:cs="Times New Roman"/>
        </w:rPr>
        <w:t xml:space="preserve">, Yu Wu, </w:t>
      </w:r>
      <w:bookmarkStart w:id="10" w:name="OLE_LINK1"/>
      <w:bookmarkStart w:id="11" w:name="OLE_LINK2"/>
      <w:r w:rsidRPr="00E746B6">
        <w:rPr>
          <w:rFonts w:ascii="Times New Roman" w:hAnsi="Times New Roman" w:cs="Times New Roman"/>
        </w:rPr>
        <w:t>Yu Liu</w:t>
      </w:r>
      <w:r w:rsidRPr="00E746B6">
        <w:rPr>
          <w:rFonts w:ascii="Times New Roman" w:hAnsi="Times New Roman" w:cs="Times New Roman"/>
          <w:vertAlign w:val="superscript"/>
        </w:rPr>
        <w:t>*</w:t>
      </w:r>
      <w:r w:rsidRPr="00E746B6">
        <w:rPr>
          <w:rFonts w:ascii="Times New Roman" w:hAnsi="Times New Roman" w:cs="Times New Roman"/>
        </w:rPr>
        <w:t xml:space="preserve"> and Ting Liu</w:t>
      </w:r>
      <w:r w:rsidRPr="00E746B6">
        <w:rPr>
          <w:rFonts w:ascii="Times New Roman" w:hAnsi="Times New Roman" w:cs="Times New Roman"/>
          <w:vertAlign w:val="superscript"/>
        </w:rPr>
        <w:t>*</w:t>
      </w:r>
      <w:bookmarkEnd w:id="10"/>
      <w:bookmarkEnd w:id="11"/>
    </w:p>
    <w:p w14:paraId="3C69EC76" w14:textId="08FE31FC" w:rsidR="0033265E" w:rsidRPr="00E746B6" w:rsidRDefault="0033265E" w:rsidP="0033265E">
      <w:pPr>
        <w:rPr>
          <w:rFonts w:ascii="Times New Roman" w:hAnsi="Times New Roman" w:cs="Times New Roman"/>
        </w:rPr>
      </w:pPr>
      <w:bookmarkStart w:id="12" w:name="OLE_LINK93"/>
      <w:bookmarkEnd w:id="8"/>
      <w:bookmarkEnd w:id="9"/>
      <w:r w:rsidRPr="00E746B6">
        <w:rPr>
          <w:rFonts w:ascii="Times New Roman" w:hAnsi="Times New Roman" w:cs="Times New Roman"/>
        </w:rPr>
        <w:t xml:space="preserve">Department of Hematology, </w:t>
      </w:r>
      <w:del w:id="13" w:author="陈崇" w:date="2019-11-26T10:30:00Z">
        <w:r w:rsidRPr="00E746B6" w:rsidDel="00BB05FD">
          <w:rPr>
            <w:rFonts w:ascii="Times New Roman" w:hAnsi="Times New Roman" w:cs="Times New Roman"/>
          </w:rPr>
          <w:delText xml:space="preserve">Hematological </w:delText>
        </w:r>
      </w:del>
      <w:ins w:id="14" w:author="陈崇" w:date="2019-11-26T10:30:00Z">
        <w:r w:rsidR="00BB05FD" w:rsidRPr="00E746B6">
          <w:rPr>
            <w:rFonts w:ascii="Times New Roman" w:hAnsi="Times New Roman" w:cs="Times New Roman"/>
          </w:rPr>
          <w:t>Hematolog</w:t>
        </w:r>
        <w:r w:rsidR="00BB05FD">
          <w:rPr>
            <w:rFonts w:ascii="Times New Roman" w:hAnsi="Times New Roman" w:cs="Times New Roman"/>
          </w:rPr>
          <w:t>y</w:t>
        </w:r>
        <w:r w:rsidR="00BB05FD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Research Laboratory, State Key Laboratory of Biotherapy</w:t>
      </w:r>
      <w:ins w:id="15" w:author="user" w:date="2019-11-29T15:08:00Z">
        <w:r w:rsidR="00DE2324">
          <w:rPr>
            <w:rFonts w:ascii="Times New Roman" w:hAnsi="Times New Roman" w:cs="Times New Roman"/>
          </w:rPr>
          <w:t xml:space="preserve"> and Cancer Center</w:t>
        </w:r>
      </w:ins>
      <w:r w:rsidRPr="00E746B6">
        <w:rPr>
          <w:rFonts w:ascii="Times New Roman" w:hAnsi="Times New Roman" w:cs="Times New Roman"/>
        </w:rPr>
        <w:t>, West China Hospital, Sichuan University, Chengdu, Sichuan, China;</w:t>
      </w:r>
      <w:bookmarkEnd w:id="12"/>
      <w:r w:rsidRPr="00E746B6">
        <w:rPr>
          <w:rFonts w:ascii="Times New Roman" w:hAnsi="Times New Roman" w:cs="Times New Roman"/>
        </w:rPr>
        <w:t xml:space="preserve"> </w:t>
      </w:r>
    </w:p>
    <w:p w14:paraId="46A1483A" w14:textId="77777777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  <w:vertAlign w:val="superscript"/>
        </w:rPr>
        <w:t xml:space="preserve"># </w:t>
      </w:r>
      <w:del w:id="16" w:author="陈崇" w:date="2019-11-26T10:25:00Z">
        <w:r w:rsidRPr="00E746B6" w:rsidDel="00CC780C">
          <w:rPr>
            <w:rFonts w:ascii="Times New Roman" w:hAnsi="Times New Roman" w:cs="Times New Roman"/>
          </w:rPr>
          <w:delText xml:space="preserve">Dr. </w:delText>
        </w:r>
      </w:del>
      <w:proofErr w:type="spellStart"/>
      <w:r w:rsidRPr="00E746B6">
        <w:rPr>
          <w:rFonts w:ascii="Times New Roman" w:hAnsi="Times New Roman" w:cs="Times New Roman"/>
        </w:rPr>
        <w:t>Pengpeng</w:t>
      </w:r>
      <w:proofErr w:type="spellEnd"/>
      <w:r w:rsidRPr="00E746B6">
        <w:rPr>
          <w:rFonts w:ascii="Times New Roman" w:hAnsi="Times New Roman" w:cs="Times New Roman"/>
        </w:rPr>
        <w:t xml:space="preserve"> Liu and </w:t>
      </w:r>
      <w:del w:id="17" w:author="陈崇" w:date="2019-11-26T10:26:00Z">
        <w:r w:rsidRPr="00E746B6" w:rsidDel="00CC780C">
          <w:rPr>
            <w:rFonts w:ascii="Times New Roman" w:hAnsi="Times New Roman" w:cs="Times New Roman"/>
          </w:rPr>
          <w:delText xml:space="preserve">Mr. </w:delText>
        </w:r>
      </w:del>
      <w:proofErr w:type="spellStart"/>
      <w:r w:rsidRPr="00E746B6">
        <w:rPr>
          <w:rFonts w:ascii="Times New Roman" w:hAnsi="Times New Roman" w:cs="Times New Roman"/>
        </w:rPr>
        <w:t>Xiangyu</w:t>
      </w:r>
      <w:proofErr w:type="spellEnd"/>
      <w:r w:rsidRPr="00E746B6">
        <w:rPr>
          <w:rFonts w:ascii="Times New Roman" w:hAnsi="Times New Roman" w:cs="Times New Roman"/>
        </w:rPr>
        <w:t xml:space="preserve"> Pan</w:t>
      </w:r>
      <w:r w:rsidRPr="00E746B6">
        <w:rPr>
          <w:rFonts w:ascii="Times New Roman" w:hAnsi="Times New Roman" w:cs="Times New Roman"/>
          <w:vertAlign w:val="superscript"/>
        </w:rPr>
        <w:t xml:space="preserve"> </w:t>
      </w:r>
      <w:r w:rsidRPr="00E746B6">
        <w:rPr>
          <w:rFonts w:ascii="Times New Roman" w:hAnsi="Times New Roman" w:cs="Times New Roman"/>
        </w:rPr>
        <w:t>contributed equally to the article</w:t>
      </w:r>
    </w:p>
    <w:p w14:paraId="345CBF59" w14:textId="4E49FC3D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 xml:space="preserve">* </w:t>
      </w:r>
      <w:bookmarkStart w:id="18" w:name="OLE_LINK52"/>
      <w:bookmarkStart w:id="19" w:name="OLE_LINK62"/>
      <w:r w:rsidRPr="00E746B6">
        <w:rPr>
          <w:rFonts w:ascii="Times New Roman" w:hAnsi="Times New Roman" w:cs="Times New Roman"/>
        </w:rPr>
        <w:t>Co</w:t>
      </w:r>
      <w:ins w:id="20" w:author="user" w:date="2019-11-29T15:48:00Z">
        <w:r w:rsidR="000712E1">
          <w:rPr>
            <w:rFonts w:ascii="Times New Roman" w:hAnsi="Times New Roman" w:cs="Times New Roman"/>
          </w:rPr>
          <w:t>-</w:t>
        </w:r>
      </w:ins>
      <w:del w:id="21" w:author="user" w:date="2019-11-29T15:48:00Z">
        <w:r w:rsidRPr="00E746B6" w:rsidDel="000712E1">
          <w:rPr>
            <w:rFonts w:ascii="Times New Roman" w:hAnsi="Times New Roman" w:cs="Times New Roman"/>
          </w:rPr>
          <w:delText>-senior</w:delText>
        </w:r>
      </w:del>
      <w:ins w:id="22" w:author="user" w:date="2019-11-29T15:48:00Z">
        <w:r w:rsidR="000712E1">
          <w:rPr>
            <w:rFonts w:ascii="Times New Roman" w:hAnsi="Times New Roman" w:cs="Times New Roman"/>
          </w:rPr>
          <w:t>corresponding</w:t>
        </w:r>
      </w:ins>
      <w:r w:rsidRPr="00E746B6">
        <w:rPr>
          <w:rFonts w:ascii="Times New Roman" w:hAnsi="Times New Roman" w:cs="Times New Roman"/>
        </w:rPr>
        <w:t xml:space="preserve"> authors: </w:t>
      </w:r>
      <w:bookmarkStart w:id="23" w:name="OLE_LINK3"/>
      <w:bookmarkStart w:id="24" w:name="OLE_LINK4"/>
      <w:del w:id="25" w:author="陈崇" w:date="2019-11-26T10:26:00Z">
        <w:r w:rsidRPr="00E746B6" w:rsidDel="00CC780C">
          <w:rPr>
            <w:rFonts w:ascii="Times New Roman" w:hAnsi="Times New Roman" w:cs="Times New Roman"/>
          </w:rPr>
          <w:delText xml:space="preserve">Drs. </w:delText>
        </w:r>
      </w:del>
      <w:r w:rsidRPr="00E746B6">
        <w:rPr>
          <w:rFonts w:ascii="Times New Roman" w:hAnsi="Times New Roman" w:cs="Times New Roman"/>
        </w:rPr>
        <w:t>Yu Liu</w:t>
      </w:r>
      <w:ins w:id="26" w:author="user" w:date="2019-11-29T15:49:00Z">
        <w:r w:rsidR="000712E1">
          <w:rPr>
            <w:rFonts w:ascii="Times New Roman" w:hAnsi="Times New Roman" w:cs="Times New Roman"/>
          </w:rPr>
          <w:t xml:space="preserve"> (</w:t>
        </w:r>
        <w:r w:rsidR="000712E1">
          <w:fldChar w:fldCharType="begin"/>
        </w:r>
        <w:r w:rsidR="000712E1">
          <w:instrText xml:space="preserve"> HYPERLINK "mailto:yuliuscu@scu.edu.cn" </w:instrText>
        </w:r>
        <w:r w:rsidR="000712E1">
          <w:fldChar w:fldCharType="separate"/>
        </w:r>
        <w:r w:rsidR="000712E1" w:rsidRPr="00E746B6">
          <w:rPr>
            <w:rStyle w:val="a3"/>
            <w:rFonts w:ascii="Times New Roman" w:hAnsi="Times New Roman" w:cs="Times New Roman"/>
          </w:rPr>
          <w:t>yuliuscu@scu.edu.cn</w:t>
        </w:r>
        <w:r w:rsidR="000712E1">
          <w:rPr>
            <w:rStyle w:val="a3"/>
            <w:rFonts w:ascii="Times New Roman" w:hAnsi="Times New Roman" w:cs="Times New Roman"/>
          </w:rPr>
          <w:fldChar w:fldCharType="end"/>
        </w:r>
        <w:r w:rsidR="000712E1">
          <w:rPr>
            <w:rFonts w:ascii="Times New Roman" w:hAnsi="Times New Roman" w:cs="Times New Roman"/>
          </w:rPr>
          <w:t>)</w:t>
        </w:r>
      </w:ins>
      <w:del w:id="27" w:author="user" w:date="2019-11-29T15:49:00Z">
        <w:r w:rsidRPr="00E746B6" w:rsidDel="000712E1">
          <w:rPr>
            <w:rFonts w:ascii="Times New Roman" w:hAnsi="Times New Roman" w:cs="Times New Roman"/>
          </w:rPr>
          <w:delText xml:space="preserve"> </w:delText>
        </w:r>
      </w:del>
      <w:ins w:id="28" w:author="user" w:date="2019-11-29T15:49:00Z">
        <w:r w:rsidR="000712E1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and Ting Li</w:t>
      </w:r>
      <w:ins w:id="29" w:author="陈崇" w:date="2019-11-26T10:26:00Z">
        <w:r w:rsidR="00CC780C">
          <w:rPr>
            <w:rFonts w:ascii="Times New Roman" w:hAnsi="Times New Roman" w:cs="Times New Roman"/>
          </w:rPr>
          <w:t>u</w:t>
        </w:r>
      </w:ins>
      <w:ins w:id="30" w:author="user" w:date="2019-11-29T15:49:00Z">
        <w:r w:rsidR="000712E1" w:rsidRPr="00E746B6">
          <w:rPr>
            <w:rFonts w:ascii="Times New Roman" w:hAnsi="Times New Roman" w:cs="Times New Roman"/>
          </w:rPr>
          <w:t xml:space="preserve"> </w:t>
        </w:r>
        <w:r w:rsidR="000712E1">
          <w:rPr>
            <w:rFonts w:ascii="Times New Roman" w:hAnsi="Times New Roman" w:cs="Times New Roman"/>
          </w:rPr>
          <w:t>(</w:t>
        </w:r>
        <w:r w:rsidR="000712E1">
          <w:fldChar w:fldCharType="begin"/>
        </w:r>
        <w:r w:rsidR="000712E1">
          <w:instrText xml:space="preserve"> HYPERLINK "mailto:liuting@scu.edu.cn" </w:instrText>
        </w:r>
        <w:r w:rsidR="000712E1">
          <w:fldChar w:fldCharType="separate"/>
        </w:r>
        <w:r w:rsidR="000712E1" w:rsidRPr="00E746B6">
          <w:rPr>
            <w:rStyle w:val="a3"/>
            <w:rFonts w:ascii="Times New Roman" w:hAnsi="Times New Roman" w:cs="Times New Roman"/>
          </w:rPr>
          <w:t>liuting@scu.edu.cn</w:t>
        </w:r>
        <w:r w:rsidR="000712E1">
          <w:rPr>
            <w:rStyle w:val="a3"/>
            <w:rFonts w:ascii="Times New Roman" w:hAnsi="Times New Roman" w:cs="Times New Roman"/>
          </w:rPr>
          <w:fldChar w:fldCharType="end"/>
        </w:r>
        <w:r w:rsidR="000712E1">
          <w:rPr>
            <w:rFonts w:ascii="Times New Roman" w:hAnsi="Times New Roman" w:cs="Times New Roman"/>
          </w:rPr>
          <w:t>)</w:t>
        </w:r>
      </w:ins>
      <w:ins w:id="31" w:author="陈崇" w:date="2019-11-26T10:26:00Z">
        <w:del w:id="32" w:author="user" w:date="2019-11-29T15:48:00Z">
          <w:r w:rsidR="00CC780C" w:rsidDel="000712E1">
            <w:rPr>
              <w:rFonts w:ascii="Times New Roman" w:hAnsi="Times New Roman" w:cs="Times New Roman"/>
            </w:rPr>
            <w:delText xml:space="preserve"> </w:delText>
          </w:r>
        </w:del>
      </w:ins>
      <w:del w:id="33" w:author="陈崇" w:date="2019-11-26T10:26:00Z">
        <w:r w:rsidRPr="00E746B6" w:rsidDel="00CC780C">
          <w:rPr>
            <w:rFonts w:ascii="Times New Roman" w:hAnsi="Times New Roman" w:cs="Times New Roman"/>
          </w:rPr>
          <w:delText>u</w:delText>
        </w:r>
        <w:r w:rsidRPr="00CC780C" w:rsidDel="00CC780C">
          <w:rPr>
            <w:rFonts w:ascii="Times New Roman" w:hAnsi="Times New Roman" w:cs="Times New Roman"/>
            <w:vertAlign w:val="superscript"/>
            <w:rPrChange w:id="34" w:author="陈崇" w:date="2019-11-26T10:26:00Z">
              <w:rPr>
                <w:rFonts w:ascii="Times New Roman" w:hAnsi="Times New Roman" w:cs="Times New Roman"/>
              </w:rPr>
            </w:rPrChange>
          </w:rPr>
          <w:delText>, M.D.</w:delText>
        </w:r>
        <w:r w:rsidRPr="00CC780C" w:rsidDel="00CC780C">
          <w:rPr>
            <w:rFonts w:ascii="Times New Roman" w:hAnsi="Times New Roman" w:cs="Times New Roman"/>
            <w:vertAlign w:val="superscript"/>
          </w:rPr>
          <w:delText xml:space="preserve"> </w:delText>
        </w:r>
      </w:del>
      <w:del w:id="35" w:author="user" w:date="2019-11-29T15:48:00Z">
        <w:r w:rsidRPr="00E746B6" w:rsidDel="000712E1">
          <w:rPr>
            <w:rFonts w:ascii="Times New Roman" w:hAnsi="Times New Roman" w:cs="Times New Roman"/>
          </w:rPr>
          <w:delText>contributed equally to the article</w:delText>
        </w:r>
      </w:del>
      <w:bookmarkEnd w:id="23"/>
      <w:bookmarkEnd w:id="24"/>
    </w:p>
    <w:p w14:paraId="652590D9" w14:textId="77777777" w:rsidR="0033265E" w:rsidRPr="00E746B6" w:rsidRDefault="0033265E" w:rsidP="0033265E">
      <w:pPr>
        <w:rPr>
          <w:rFonts w:ascii="Times New Roman" w:hAnsi="Times New Roman" w:cs="Times New Roman"/>
        </w:rPr>
      </w:pPr>
    </w:p>
    <w:p w14:paraId="6D32B4AA" w14:textId="77777777" w:rsidR="0033265E" w:rsidRPr="000712E1" w:rsidRDefault="0033265E" w:rsidP="0033265E">
      <w:pPr>
        <w:rPr>
          <w:rFonts w:ascii="Times New Roman" w:hAnsi="Times New Roman" w:cs="Times New Roman"/>
        </w:rPr>
        <w:sectPr w:rsidR="0033265E" w:rsidRPr="000712E1" w:rsidSect="00AB4451">
          <w:pgSz w:w="12240" w:h="15840"/>
          <w:pgMar w:top="1440" w:right="1440" w:bottom="1440" w:left="1440" w:header="720" w:footer="720" w:gutter="0"/>
          <w:cols w:space="720"/>
          <w:docGrid w:type="lines" w:linePitch="423"/>
        </w:sectPr>
      </w:pPr>
    </w:p>
    <w:p w14:paraId="4D49C3CF" w14:textId="2C317F5F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Correspond</w:t>
      </w:r>
      <w:del w:id="36" w:author="user" w:date="2019-11-29T15:48:00Z">
        <w:r w:rsidRPr="00E746B6" w:rsidDel="000712E1">
          <w:rPr>
            <w:rFonts w:ascii="Times New Roman" w:hAnsi="Times New Roman" w:cs="Times New Roman"/>
          </w:rPr>
          <w:delText>ing Author</w:delText>
        </w:r>
      </w:del>
      <w:ins w:id="37" w:author="user" w:date="2019-11-29T15:48:00Z">
        <w:r w:rsidR="000712E1">
          <w:rPr>
            <w:rFonts w:ascii="Times New Roman" w:hAnsi="Times New Roman" w:cs="Times New Roman"/>
          </w:rPr>
          <w:t>ence</w:t>
        </w:r>
      </w:ins>
      <w:r w:rsidRPr="00E746B6">
        <w:rPr>
          <w:rFonts w:ascii="Times New Roman" w:hAnsi="Times New Roman" w:cs="Times New Roman"/>
        </w:rPr>
        <w:t xml:space="preserve">: </w:t>
      </w:r>
      <w:bookmarkStart w:id="38" w:name="OLE_LINK5"/>
      <w:bookmarkStart w:id="39" w:name="OLE_LINK6"/>
    </w:p>
    <w:p w14:paraId="21E9C553" w14:textId="77777777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Ting Liu, M.D.</w:t>
      </w:r>
    </w:p>
    <w:p w14:paraId="2043D4ED" w14:textId="73469FA1" w:rsidR="0033265E" w:rsidDel="00BE20D3" w:rsidRDefault="0033265E" w:rsidP="0033265E">
      <w:pPr>
        <w:rPr>
          <w:del w:id="40" w:author="user" w:date="2019-11-29T15:45:00Z"/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Department of Hematology</w:t>
      </w:r>
      <w:ins w:id="41" w:author="user" w:date="2019-11-29T15:45:00Z">
        <w:del w:id="42" w:author="Microsoft Office User" w:date="2019-12-01T00:29:00Z">
          <w:r w:rsidR="008413AA" w:rsidDel="00BE20D3">
            <w:rPr>
              <w:rFonts w:ascii="Times New Roman" w:hAnsi="Times New Roman" w:cs="Times New Roman"/>
            </w:rPr>
            <w:delText xml:space="preserve"> and </w:delText>
          </w:r>
        </w:del>
      </w:ins>
    </w:p>
    <w:p w14:paraId="7766E1BD" w14:textId="77777777" w:rsidR="00BE20D3" w:rsidRPr="00BE20D3" w:rsidRDefault="00BE20D3" w:rsidP="0033265E">
      <w:pPr>
        <w:rPr>
          <w:ins w:id="43" w:author="Microsoft Office User" w:date="2019-12-01T00:29:00Z"/>
          <w:rFonts w:ascii="Times New Roman" w:hAnsi="Times New Roman" w:cs="Times New Roman"/>
        </w:rPr>
      </w:pPr>
    </w:p>
    <w:p w14:paraId="654C3E6B" w14:textId="77777777" w:rsidR="0033265E" w:rsidRPr="00E746B6" w:rsidRDefault="0033265E" w:rsidP="0033265E">
      <w:pPr>
        <w:rPr>
          <w:rFonts w:ascii="Times New Roman" w:hAnsi="Times New Roman" w:cs="Times New Roman"/>
        </w:rPr>
      </w:pPr>
      <w:del w:id="44" w:author="陈崇" w:date="2019-11-26T10:30:00Z">
        <w:r w:rsidRPr="00E746B6" w:rsidDel="00BB05FD">
          <w:rPr>
            <w:rFonts w:ascii="Times New Roman" w:hAnsi="Times New Roman" w:cs="Times New Roman"/>
          </w:rPr>
          <w:delText xml:space="preserve">Hematological </w:delText>
        </w:r>
      </w:del>
      <w:ins w:id="45" w:author="陈崇" w:date="2019-11-26T10:30:00Z">
        <w:r w:rsidR="00BB05FD" w:rsidRPr="00E746B6">
          <w:rPr>
            <w:rFonts w:ascii="Times New Roman" w:hAnsi="Times New Roman" w:cs="Times New Roman"/>
          </w:rPr>
          <w:t>Hematolog</w:t>
        </w:r>
        <w:r w:rsidR="00BB05FD">
          <w:rPr>
            <w:rFonts w:ascii="Times New Roman" w:hAnsi="Times New Roman" w:cs="Times New Roman"/>
          </w:rPr>
          <w:t>y</w:t>
        </w:r>
        <w:r w:rsidR="00BB05FD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Research Laboratory</w:t>
      </w:r>
    </w:p>
    <w:p w14:paraId="39038329" w14:textId="61210659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State Key Laboratory of Biotherapy</w:t>
      </w:r>
      <w:ins w:id="46" w:author="user" w:date="2019-11-29T15:08:00Z">
        <w:r w:rsidR="00DE2324">
          <w:rPr>
            <w:rFonts w:ascii="Times New Roman" w:hAnsi="Times New Roman" w:cs="Times New Roman"/>
          </w:rPr>
          <w:t xml:space="preserve"> and Cancer Center</w:t>
        </w:r>
      </w:ins>
    </w:p>
    <w:p w14:paraId="56CB9223" w14:textId="77777777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West China Hospital, Sichuan University</w:t>
      </w:r>
      <w:del w:id="47" w:author="user" w:date="2019-11-29T15:45:00Z">
        <w:r w:rsidRPr="00E746B6" w:rsidDel="008413AA">
          <w:rPr>
            <w:rFonts w:ascii="Times New Roman" w:hAnsi="Times New Roman" w:cs="Times New Roman"/>
          </w:rPr>
          <w:delText xml:space="preserve"> </w:delText>
        </w:r>
      </w:del>
    </w:p>
    <w:p w14:paraId="5AB2252D" w14:textId="77777777" w:rsidR="0033265E" w:rsidRPr="00E746B6" w:rsidRDefault="0033265E" w:rsidP="0033265E">
      <w:pPr>
        <w:rPr>
          <w:rFonts w:ascii="Times New Roman" w:hAnsi="Times New Roman" w:cs="Times New Roman"/>
        </w:rPr>
      </w:pPr>
      <w:bookmarkStart w:id="48" w:name="OLE_LINK15"/>
      <w:bookmarkStart w:id="49" w:name="OLE_LINK16"/>
      <w:r w:rsidRPr="00E746B6">
        <w:rPr>
          <w:rFonts w:ascii="Times New Roman" w:hAnsi="Times New Roman" w:cs="Times New Roman"/>
        </w:rPr>
        <w:t xml:space="preserve">No. 37 Guo </w:t>
      </w:r>
      <w:proofErr w:type="spellStart"/>
      <w:r w:rsidRPr="00E746B6">
        <w:rPr>
          <w:rFonts w:ascii="Times New Roman" w:hAnsi="Times New Roman" w:cs="Times New Roman"/>
        </w:rPr>
        <w:t>Xue</w:t>
      </w:r>
      <w:proofErr w:type="spellEnd"/>
      <w:r w:rsidRPr="00E746B6">
        <w:rPr>
          <w:rFonts w:ascii="Times New Roman" w:hAnsi="Times New Roman" w:cs="Times New Roman"/>
        </w:rPr>
        <w:t xml:space="preserve"> Xiang Street</w:t>
      </w:r>
    </w:p>
    <w:bookmarkEnd w:id="48"/>
    <w:bookmarkEnd w:id="49"/>
    <w:p w14:paraId="7F490EBA" w14:textId="77777777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 xml:space="preserve">Chengdu, Sichuan, China, </w:t>
      </w:r>
      <w:bookmarkStart w:id="50" w:name="OLE_LINK21"/>
      <w:bookmarkStart w:id="51" w:name="OLE_LINK22"/>
      <w:r w:rsidRPr="00E746B6">
        <w:rPr>
          <w:rFonts w:ascii="Times New Roman" w:hAnsi="Times New Roman" w:cs="Times New Roman"/>
        </w:rPr>
        <w:t>610041</w:t>
      </w:r>
      <w:bookmarkEnd w:id="50"/>
      <w:bookmarkEnd w:id="51"/>
    </w:p>
    <w:p w14:paraId="30C6FE8A" w14:textId="77777777" w:rsidR="0033265E" w:rsidRPr="00E746B6" w:rsidRDefault="0033265E" w:rsidP="0033265E">
      <w:pPr>
        <w:rPr>
          <w:rFonts w:ascii="Times New Roman" w:hAnsi="Times New Roman" w:cs="Times New Roman"/>
        </w:rPr>
      </w:pPr>
      <w:bookmarkStart w:id="52" w:name="OLE_LINK29"/>
      <w:r w:rsidRPr="00E746B6">
        <w:rPr>
          <w:rFonts w:ascii="Times New Roman" w:hAnsi="Times New Roman" w:cs="Times New Roman"/>
        </w:rPr>
        <w:t>E-mail:</w:t>
      </w:r>
      <w:bookmarkEnd w:id="52"/>
      <w:r w:rsidRPr="00E746B6">
        <w:rPr>
          <w:rFonts w:ascii="Times New Roman" w:hAnsi="Times New Roman" w:cs="Times New Roman"/>
        </w:rPr>
        <w:t xml:space="preserve"> </w:t>
      </w:r>
      <w:hyperlink r:id="rId7" w:history="1">
        <w:r w:rsidRPr="00E746B6">
          <w:rPr>
            <w:rStyle w:val="a3"/>
            <w:rFonts w:ascii="Times New Roman" w:hAnsi="Times New Roman" w:cs="Times New Roman"/>
          </w:rPr>
          <w:t>liuting@scu.edu.cn</w:t>
        </w:r>
      </w:hyperlink>
    </w:p>
    <w:p w14:paraId="5D1FCF78" w14:textId="77777777" w:rsidR="0033265E" w:rsidRPr="00E746B6" w:rsidRDefault="0033265E" w:rsidP="0033265E">
      <w:pPr>
        <w:rPr>
          <w:rFonts w:ascii="Times New Roman" w:hAnsi="Times New Roman" w:cs="Times New Roman"/>
        </w:rPr>
      </w:pPr>
      <w:bookmarkStart w:id="53" w:name="OLE_LINK30"/>
      <w:r w:rsidRPr="00E746B6">
        <w:rPr>
          <w:rFonts w:ascii="Times New Roman" w:hAnsi="Times New Roman" w:cs="Times New Roman"/>
        </w:rPr>
        <w:t>Phone Number:</w:t>
      </w:r>
      <w:bookmarkEnd w:id="53"/>
      <w:r w:rsidRPr="00E746B6">
        <w:rPr>
          <w:rFonts w:ascii="Times New Roman" w:hAnsi="Times New Roman" w:cs="Times New Roman"/>
        </w:rPr>
        <w:t xml:space="preserve"> +86-18980601240</w:t>
      </w:r>
    </w:p>
    <w:p w14:paraId="2867188B" w14:textId="77777777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Fax Number: +86-28-85423921</w:t>
      </w:r>
      <w:bookmarkEnd w:id="38"/>
      <w:bookmarkEnd w:id="39"/>
    </w:p>
    <w:bookmarkEnd w:id="18"/>
    <w:bookmarkEnd w:id="19"/>
    <w:p w14:paraId="16256032" w14:textId="01F033F6" w:rsidR="0033265E" w:rsidRPr="00E746B6" w:rsidRDefault="0033265E" w:rsidP="0033265E">
      <w:pPr>
        <w:rPr>
          <w:rFonts w:ascii="Times New Roman" w:hAnsi="Times New Roman" w:cs="Times New Roman"/>
        </w:rPr>
      </w:pPr>
      <w:del w:id="54" w:author="user" w:date="2019-11-29T15:48:00Z">
        <w:r w:rsidRPr="00E746B6" w:rsidDel="000712E1">
          <w:rPr>
            <w:rFonts w:ascii="Times New Roman" w:hAnsi="Times New Roman" w:cs="Times New Roman"/>
          </w:rPr>
          <w:delText>Additional contact:</w:delText>
        </w:r>
      </w:del>
    </w:p>
    <w:p w14:paraId="32E80D85" w14:textId="77777777" w:rsidR="0033265E" w:rsidRPr="00E746B6" w:rsidDel="00DE2324" w:rsidRDefault="0033265E" w:rsidP="0033265E">
      <w:pPr>
        <w:rPr>
          <w:del w:id="55" w:author="user" w:date="2019-11-29T15:09:00Z"/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Yu Liu, Ph.D.</w:t>
      </w:r>
      <w:del w:id="56" w:author="user" w:date="2019-11-29T15:09:00Z">
        <w:r w:rsidRPr="00E746B6" w:rsidDel="00DE2324">
          <w:rPr>
            <w:rFonts w:ascii="Times New Roman" w:hAnsi="Times New Roman" w:cs="Times New Roman"/>
          </w:rPr>
          <w:delText>.</w:delText>
        </w:r>
      </w:del>
    </w:p>
    <w:p w14:paraId="0B5B795E" w14:textId="77777777" w:rsidR="0033265E" w:rsidRPr="00E746B6" w:rsidDel="00BB05FD" w:rsidRDefault="0033265E" w:rsidP="0033265E">
      <w:pPr>
        <w:rPr>
          <w:rFonts w:ascii="Times New Roman" w:hAnsi="Times New Roman" w:cs="Times New Roman"/>
        </w:rPr>
      </w:pPr>
      <w:moveFromRangeStart w:id="57" w:author="陈崇" w:date="2019-11-26T10:31:00Z" w:name="move25656702"/>
      <w:moveFrom w:id="58" w:author="陈崇" w:date="2019-11-26T10:31:00Z">
        <w:r w:rsidRPr="00E746B6" w:rsidDel="00BB05FD">
          <w:rPr>
            <w:rFonts w:ascii="Times New Roman" w:hAnsi="Times New Roman" w:cs="Times New Roman"/>
          </w:rPr>
          <w:t>State Key Laboratory of Biotherapy</w:t>
        </w:r>
      </w:moveFrom>
    </w:p>
    <w:moveFromRangeEnd w:id="57"/>
    <w:p w14:paraId="4F4BBAA7" w14:textId="1C7E1A8D" w:rsidR="0033265E" w:rsidDel="00BE20D3" w:rsidRDefault="0033265E" w:rsidP="00BB05FD">
      <w:pPr>
        <w:rPr>
          <w:del w:id="59" w:author="user" w:date="2019-11-29T15:45:00Z"/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Department of Hematology</w:t>
      </w:r>
      <w:del w:id="60" w:author="Microsoft Office User" w:date="2019-12-01T00:29:00Z">
        <w:r w:rsidRPr="00E746B6" w:rsidDel="00BE20D3">
          <w:rPr>
            <w:rFonts w:ascii="Times New Roman" w:hAnsi="Times New Roman" w:cs="Times New Roman"/>
          </w:rPr>
          <w:delText xml:space="preserve"> </w:delText>
        </w:r>
      </w:del>
      <w:ins w:id="61" w:author="user" w:date="2019-11-29T15:45:00Z">
        <w:del w:id="62" w:author="Microsoft Office User" w:date="2019-12-01T00:29:00Z">
          <w:r w:rsidR="008413AA" w:rsidDel="00BE20D3">
            <w:rPr>
              <w:rFonts w:ascii="Times New Roman" w:hAnsi="Times New Roman" w:cs="Times New Roman"/>
            </w:rPr>
            <w:delText xml:space="preserve">and </w:delText>
          </w:r>
        </w:del>
      </w:ins>
    </w:p>
    <w:p w14:paraId="2CCD43B4" w14:textId="77777777" w:rsidR="00BE20D3" w:rsidRPr="00E746B6" w:rsidRDefault="00BE20D3" w:rsidP="0033265E">
      <w:pPr>
        <w:rPr>
          <w:ins w:id="63" w:author="Microsoft Office User" w:date="2019-12-01T00:29:00Z"/>
          <w:rFonts w:ascii="Times New Roman" w:hAnsi="Times New Roman" w:cs="Times New Roman"/>
        </w:rPr>
      </w:pPr>
    </w:p>
    <w:p w14:paraId="274478A7" w14:textId="77777777" w:rsidR="00BB05FD" w:rsidRDefault="0033265E" w:rsidP="00BB05FD">
      <w:pPr>
        <w:rPr>
          <w:ins w:id="64" w:author="陈崇" w:date="2019-11-26T10:31:00Z"/>
          <w:rFonts w:ascii="Times New Roman" w:hAnsi="Times New Roman" w:cs="Times New Roman"/>
        </w:rPr>
      </w:pPr>
      <w:del w:id="65" w:author="陈崇" w:date="2019-11-26T10:31:00Z">
        <w:r w:rsidRPr="00E746B6" w:rsidDel="00BB05FD">
          <w:rPr>
            <w:rFonts w:ascii="Times New Roman" w:hAnsi="Times New Roman" w:cs="Times New Roman"/>
          </w:rPr>
          <w:delText xml:space="preserve">Hematological </w:delText>
        </w:r>
      </w:del>
      <w:ins w:id="66" w:author="陈崇" w:date="2019-11-26T10:31:00Z">
        <w:r w:rsidR="00BB05FD" w:rsidRPr="00E746B6">
          <w:rPr>
            <w:rFonts w:ascii="Times New Roman" w:hAnsi="Times New Roman" w:cs="Times New Roman"/>
          </w:rPr>
          <w:t>Hematolog</w:t>
        </w:r>
        <w:r w:rsidR="00BB05FD">
          <w:rPr>
            <w:rFonts w:ascii="Times New Roman" w:hAnsi="Times New Roman" w:cs="Times New Roman"/>
          </w:rPr>
          <w:t>y</w:t>
        </w:r>
        <w:r w:rsidR="00BB05FD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Research Laboratory</w:t>
      </w:r>
      <w:ins w:id="67" w:author="陈崇" w:date="2019-11-26T10:31:00Z">
        <w:del w:id="68" w:author="user" w:date="2019-11-29T15:45:00Z">
          <w:r w:rsidR="00BB05FD" w:rsidRPr="00BB05FD" w:rsidDel="008413AA">
            <w:rPr>
              <w:rFonts w:ascii="Times New Roman" w:hAnsi="Times New Roman" w:cs="Times New Roman"/>
            </w:rPr>
            <w:delText xml:space="preserve"> </w:delText>
          </w:r>
        </w:del>
      </w:ins>
    </w:p>
    <w:p w14:paraId="08D56C4C" w14:textId="4AFD7001" w:rsidR="00BB05FD" w:rsidRPr="00E746B6" w:rsidDel="00BB05FD" w:rsidRDefault="00BB05FD" w:rsidP="00BB05FD">
      <w:pPr>
        <w:rPr>
          <w:del w:id="69" w:author="陈崇" w:date="2019-11-26T10:31:00Z"/>
          <w:rFonts w:ascii="Times New Roman" w:hAnsi="Times New Roman" w:cs="Times New Roman"/>
        </w:rPr>
      </w:pPr>
      <w:moveToRangeStart w:id="70" w:author="陈崇" w:date="2019-11-26T10:31:00Z" w:name="move25656702"/>
      <w:moveTo w:id="71" w:author="陈崇" w:date="2019-11-26T10:31:00Z">
        <w:r w:rsidRPr="00E746B6">
          <w:rPr>
            <w:rFonts w:ascii="Times New Roman" w:hAnsi="Times New Roman" w:cs="Times New Roman"/>
          </w:rPr>
          <w:t>State Key Laboratory of Biotherapy</w:t>
        </w:r>
      </w:moveTo>
      <w:ins w:id="72" w:author="user" w:date="2019-11-29T15:08:00Z">
        <w:r w:rsidR="00DE2324">
          <w:rPr>
            <w:rFonts w:ascii="Times New Roman" w:hAnsi="Times New Roman" w:cs="Times New Roman"/>
          </w:rPr>
          <w:t xml:space="preserve"> and Cancer Center</w:t>
        </w:r>
      </w:ins>
    </w:p>
    <w:moveToRangeEnd w:id="70"/>
    <w:p w14:paraId="7EA859FA" w14:textId="77777777" w:rsidR="0033265E" w:rsidRPr="00BB05FD" w:rsidRDefault="0033265E" w:rsidP="0033265E">
      <w:pPr>
        <w:rPr>
          <w:rFonts w:ascii="Times New Roman" w:hAnsi="Times New Roman" w:cs="Times New Roman"/>
        </w:rPr>
      </w:pPr>
    </w:p>
    <w:p w14:paraId="1B90B8C5" w14:textId="77777777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West China Hospital, Sichuan University</w:t>
      </w:r>
    </w:p>
    <w:p w14:paraId="16F3FA6E" w14:textId="77777777" w:rsidR="000A5CB0" w:rsidRPr="00E746B6" w:rsidRDefault="000A5CB0" w:rsidP="000A5CB0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 xml:space="preserve">No. 37 Guo </w:t>
      </w:r>
      <w:proofErr w:type="spellStart"/>
      <w:r w:rsidRPr="00E746B6">
        <w:rPr>
          <w:rFonts w:ascii="Times New Roman" w:hAnsi="Times New Roman" w:cs="Times New Roman"/>
        </w:rPr>
        <w:t>Xue</w:t>
      </w:r>
      <w:proofErr w:type="spellEnd"/>
      <w:r w:rsidRPr="00E746B6">
        <w:rPr>
          <w:rFonts w:ascii="Times New Roman" w:hAnsi="Times New Roman" w:cs="Times New Roman"/>
        </w:rPr>
        <w:t xml:space="preserve"> Xiang Street</w:t>
      </w:r>
    </w:p>
    <w:p w14:paraId="02F49D6E" w14:textId="74547D0C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Chengdu, Sichuan, China</w:t>
      </w:r>
      <w:r w:rsidR="000A5CB0">
        <w:rPr>
          <w:rFonts w:ascii="Times New Roman" w:hAnsi="Times New Roman" w:cs="Times New Roman"/>
        </w:rPr>
        <w:t xml:space="preserve">, </w:t>
      </w:r>
      <w:r w:rsidR="000A5CB0" w:rsidRPr="00E746B6">
        <w:rPr>
          <w:rFonts w:ascii="Times New Roman" w:hAnsi="Times New Roman" w:cs="Times New Roman"/>
        </w:rPr>
        <w:t>610041</w:t>
      </w:r>
    </w:p>
    <w:p w14:paraId="7D483762" w14:textId="0BB18728" w:rsidR="0033265E" w:rsidRPr="00E746B6" w:rsidRDefault="000A5CB0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E-mail: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85592A">
          <w:rPr>
            <w:rStyle w:val="a3"/>
            <w:rFonts w:ascii="Times New Roman" w:hAnsi="Times New Roman" w:cs="Times New Roman"/>
          </w:rPr>
          <w:t>yuliuscu@scu.edu.cn</w:t>
        </w:r>
      </w:hyperlink>
    </w:p>
    <w:p w14:paraId="5681B42C" w14:textId="2D5351AF" w:rsidR="0033265E" w:rsidRPr="00E746B6" w:rsidRDefault="000A5CB0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>Phone Number:</w:t>
      </w:r>
      <w:r>
        <w:rPr>
          <w:rFonts w:ascii="Times New Roman" w:hAnsi="Times New Roman" w:cs="Times New Roman"/>
        </w:rPr>
        <w:t xml:space="preserve"> +</w:t>
      </w:r>
      <w:r w:rsidR="0033265E" w:rsidRPr="00E746B6">
        <w:rPr>
          <w:rFonts w:ascii="Times New Roman" w:hAnsi="Times New Roman" w:cs="Times New Roman"/>
        </w:rPr>
        <w:t>86-1898060653</w:t>
      </w:r>
    </w:p>
    <w:p w14:paraId="48E9D96B" w14:textId="77777777" w:rsidR="0033265E" w:rsidRPr="00E746B6" w:rsidRDefault="0033265E" w:rsidP="0033265E">
      <w:pPr>
        <w:rPr>
          <w:rFonts w:ascii="Times New Roman" w:hAnsi="Times New Roman" w:cs="Times New Roman"/>
        </w:rPr>
        <w:sectPr w:rsidR="0033265E" w:rsidRPr="00E746B6" w:rsidSect="00AB4451">
          <w:type w:val="continuous"/>
          <w:pgSz w:w="12240" w:h="15840"/>
          <w:pgMar w:top="1440" w:right="1440" w:bottom="1440" w:left="1440" w:header="720" w:footer="720" w:gutter="0"/>
          <w:cols w:num="2" w:space="720"/>
          <w:docGrid w:type="lines" w:linePitch="423"/>
        </w:sectPr>
      </w:pPr>
    </w:p>
    <w:p w14:paraId="4E46CB1E" w14:textId="77777777" w:rsidR="0033265E" w:rsidRPr="00E746B6" w:rsidRDefault="0033265E" w:rsidP="0033265E">
      <w:pPr>
        <w:rPr>
          <w:rFonts w:ascii="Times New Roman" w:hAnsi="Times New Roman" w:cs="Times New Roman"/>
        </w:rPr>
      </w:pPr>
    </w:p>
    <w:p w14:paraId="0CEB114C" w14:textId="77777777" w:rsidR="0033265E" w:rsidRPr="00E746B6" w:rsidRDefault="0033265E" w:rsidP="0033265E">
      <w:pPr>
        <w:rPr>
          <w:rFonts w:ascii="Times New Roman" w:hAnsi="Times New Roman" w:cs="Times New Roman"/>
        </w:rPr>
      </w:pPr>
    </w:p>
    <w:p w14:paraId="31034A75" w14:textId="139448CF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 xml:space="preserve">Word Count: the manuscript includes abstract </w:t>
      </w:r>
      <w:del w:id="73" w:author="Microsoft Office User" w:date="2019-12-16T22:22:00Z">
        <w:r w:rsidR="00A92DA0" w:rsidDel="00C53BE0">
          <w:rPr>
            <w:rFonts w:ascii="Times New Roman" w:hAnsi="Times New Roman" w:cs="Times New Roman"/>
          </w:rPr>
          <w:delText>192</w:delText>
        </w:r>
        <w:r w:rsidRPr="00E746B6" w:rsidDel="00C53BE0">
          <w:rPr>
            <w:rFonts w:ascii="Times New Roman" w:hAnsi="Times New Roman" w:cs="Times New Roman"/>
          </w:rPr>
          <w:delText xml:space="preserve"> </w:delText>
        </w:r>
      </w:del>
      <w:ins w:id="74" w:author="Microsoft Office User" w:date="2019-12-16T22:22:00Z">
        <w:r w:rsidR="00C53BE0">
          <w:rPr>
            <w:rFonts w:ascii="Times New Roman" w:hAnsi="Times New Roman" w:cs="Times New Roman"/>
          </w:rPr>
          <w:t>170</w:t>
        </w:r>
        <w:r w:rsidR="00C53BE0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words, and full</w:t>
      </w:r>
      <w:bookmarkStart w:id="75" w:name="_GoBack"/>
      <w:bookmarkEnd w:id="75"/>
      <w:r w:rsidRPr="00E746B6">
        <w:rPr>
          <w:rFonts w:ascii="Times New Roman" w:hAnsi="Times New Roman" w:cs="Times New Roman"/>
        </w:rPr>
        <w:t xml:space="preserve"> text </w:t>
      </w:r>
      <w:del w:id="76" w:author="Microsoft Office User" w:date="2019-12-16T22:23:00Z">
        <w:r w:rsidR="00A92DA0" w:rsidDel="007264BB">
          <w:rPr>
            <w:rFonts w:ascii="Times New Roman" w:hAnsi="Times New Roman" w:cs="Times New Roman"/>
          </w:rPr>
          <w:delText>2730</w:delText>
        </w:r>
        <w:r w:rsidRPr="00E746B6" w:rsidDel="007264BB">
          <w:rPr>
            <w:rFonts w:ascii="Times New Roman" w:hAnsi="Times New Roman" w:cs="Times New Roman"/>
          </w:rPr>
          <w:delText xml:space="preserve"> </w:delText>
        </w:r>
      </w:del>
      <w:ins w:id="77" w:author="Microsoft Office User" w:date="2019-12-16T22:23:00Z">
        <w:r w:rsidR="007264BB">
          <w:rPr>
            <w:rFonts w:ascii="Times New Roman" w:hAnsi="Times New Roman" w:cs="Times New Roman"/>
          </w:rPr>
          <w:t>25</w:t>
        </w:r>
      </w:ins>
      <w:ins w:id="78" w:author="Microsoft Office User" w:date="2019-12-17T23:34:00Z">
        <w:r w:rsidR="00AE1098">
          <w:rPr>
            <w:rFonts w:ascii="Times New Roman" w:hAnsi="Times New Roman" w:cs="Times New Roman"/>
          </w:rPr>
          <w:t>66</w:t>
        </w:r>
      </w:ins>
      <w:ins w:id="79" w:author="Microsoft Office User" w:date="2019-12-16T22:23:00Z">
        <w:r w:rsidR="007264BB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words, 3 figures,</w:t>
      </w:r>
      <w:r w:rsidR="00A92DA0">
        <w:rPr>
          <w:rFonts w:ascii="Times New Roman" w:hAnsi="Times New Roman" w:cs="Times New Roman"/>
        </w:rPr>
        <w:t xml:space="preserve"> 1 table,</w:t>
      </w:r>
      <w:r w:rsidRPr="00E746B6">
        <w:rPr>
          <w:rFonts w:ascii="Times New Roman" w:hAnsi="Times New Roman" w:cs="Times New Roman"/>
        </w:rPr>
        <w:t xml:space="preserve"> </w:t>
      </w:r>
      <w:r w:rsidR="00A92DA0">
        <w:rPr>
          <w:rFonts w:ascii="Times New Roman" w:hAnsi="Times New Roman" w:cs="Times New Roman"/>
        </w:rPr>
        <w:t>3</w:t>
      </w:r>
      <w:r w:rsidRPr="00E746B6">
        <w:rPr>
          <w:rFonts w:ascii="Times New Roman" w:hAnsi="Times New Roman" w:cs="Times New Roman"/>
        </w:rPr>
        <w:t xml:space="preserve"> </w:t>
      </w:r>
      <w:r w:rsidR="00A92DA0">
        <w:rPr>
          <w:rFonts w:ascii="Times New Roman" w:hAnsi="Times New Roman" w:cs="Times New Roman"/>
        </w:rPr>
        <w:t>supplemental</w:t>
      </w:r>
      <w:r w:rsidRPr="00E746B6">
        <w:rPr>
          <w:rFonts w:ascii="Times New Roman" w:hAnsi="Times New Roman" w:cs="Times New Roman"/>
        </w:rPr>
        <w:t xml:space="preserve"> tables, 4 </w:t>
      </w:r>
      <w:r w:rsidR="00A92DA0">
        <w:rPr>
          <w:rFonts w:ascii="Times New Roman" w:hAnsi="Times New Roman" w:cs="Times New Roman"/>
        </w:rPr>
        <w:t>supplemental</w:t>
      </w:r>
      <w:r w:rsidRPr="00E746B6">
        <w:rPr>
          <w:rFonts w:ascii="Times New Roman" w:hAnsi="Times New Roman" w:cs="Times New Roman"/>
        </w:rPr>
        <w:t xml:space="preserve"> figures, and </w:t>
      </w:r>
      <w:del w:id="80" w:author="Microsoft Office User" w:date="2019-12-16T22:23:00Z">
        <w:r w:rsidR="00A92DA0" w:rsidDel="007264BB">
          <w:rPr>
            <w:rFonts w:ascii="Times New Roman" w:hAnsi="Times New Roman" w:cs="Times New Roman"/>
          </w:rPr>
          <w:delText>3</w:delText>
        </w:r>
        <w:r w:rsidRPr="00E746B6" w:rsidDel="007264BB">
          <w:rPr>
            <w:rFonts w:ascii="Times New Roman" w:hAnsi="Times New Roman" w:cs="Times New Roman"/>
          </w:rPr>
          <w:delText xml:space="preserve">0 </w:delText>
        </w:r>
      </w:del>
      <w:ins w:id="81" w:author="Microsoft Office User" w:date="2019-12-16T22:23:00Z">
        <w:r w:rsidR="007264BB">
          <w:rPr>
            <w:rFonts w:ascii="Times New Roman" w:hAnsi="Times New Roman" w:cs="Times New Roman"/>
          </w:rPr>
          <w:t>29</w:t>
        </w:r>
        <w:r w:rsidR="007264BB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references</w:t>
      </w:r>
      <w:ins w:id="82" w:author="陈崇" w:date="2019-11-26T16:20:00Z">
        <w:r w:rsidR="00BC1C6F">
          <w:rPr>
            <w:rFonts w:ascii="Times New Roman" w:hAnsi="Times New Roman" w:cs="Times New Roman"/>
          </w:rPr>
          <w:t>.</w:t>
        </w:r>
      </w:ins>
    </w:p>
    <w:p w14:paraId="664C26AB" w14:textId="77777777" w:rsidR="0033265E" w:rsidRPr="00E746B6" w:rsidRDefault="0033265E" w:rsidP="0033265E">
      <w:pPr>
        <w:rPr>
          <w:rFonts w:ascii="Times New Roman" w:hAnsi="Times New Roman" w:cs="Times New Roman"/>
        </w:rPr>
      </w:pPr>
    </w:p>
    <w:p w14:paraId="127468DB" w14:textId="4405F01F" w:rsidR="0033265E" w:rsidRPr="00E746B6" w:rsidRDefault="0033265E" w:rsidP="0033265E">
      <w:pPr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t xml:space="preserve">Key words: </w:t>
      </w:r>
      <w:bookmarkStart w:id="83" w:name="OLE_LINK84"/>
      <w:bookmarkStart w:id="84" w:name="OLE_LINK85"/>
      <w:r w:rsidRPr="00E746B6">
        <w:rPr>
          <w:rFonts w:ascii="Times New Roman" w:hAnsi="Times New Roman" w:cs="Times New Roman"/>
        </w:rPr>
        <w:t>r/r EBV-HLH</w:t>
      </w:r>
      <w:bookmarkEnd w:id="83"/>
      <w:bookmarkEnd w:id="84"/>
      <w:r w:rsidRPr="00E746B6">
        <w:rPr>
          <w:rFonts w:ascii="Times New Roman" w:hAnsi="Times New Roman" w:cs="Times New Roman"/>
        </w:rPr>
        <w:t xml:space="preserve">, </w:t>
      </w:r>
      <w:bookmarkStart w:id="85" w:name="_Hlk22774273"/>
      <w:bookmarkStart w:id="86" w:name="OLE_LINK86"/>
      <w:r w:rsidRPr="00E746B6">
        <w:rPr>
          <w:rFonts w:ascii="Times New Roman" w:hAnsi="Times New Roman" w:cs="Times New Roman"/>
        </w:rPr>
        <w:t>nivolumab</w:t>
      </w:r>
      <w:bookmarkEnd w:id="85"/>
      <w:bookmarkEnd w:id="86"/>
      <w:r w:rsidRPr="00E746B6">
        <w:rPr>
          <w:rFonts w:ascii="Times New Roman" w:hAnsi="Times New Roman" w:cs="Times New Roman"/>
        </w:rPr>
        <w:t xml:space="preserve">, </w:t>
      </w:r>
      <w:bookmarkStart w:id="87" w:name="OLE_LINK92"/>
      <w:bookmarkStart w:id="88" w:name="OLE_LINK94"/>
      <w:r w:rsidRPr="00E746B6">
        <w:rPr>
          <w:rFonts w:ascii="Times New Roman" w:hAnsi="Times New Roman" w:cs="Times New Roman"/>
        </w:rPr>
        <w:t>EBV clearance</w:t>
      </w:r>
      <w:bookmarkEnd w:id="87"/>
      <w:bookmarkEnd w:id="88"/>
      <w:r w:rsidRPr="00E746B6">
        <w:rPr>
          <w:rFonts w:ascii="Times New Roman" w:hAnsi="Times New Roman" w:cs="Times New Roman"/>
        </w:rPr>
        <w:t xml:space="preserve">, </w:t>
      </w:r>
      <w:bookmarkStart w:id="89" w:name="OLE_LINK97"/>
      <w:bookmarkStart w:id="90" w:name="OLE_LINK98"/>
      <w:r w:rsidRPr="00E746B6">
        <w:rPr>
          <w:rFonts w:ascii="Times New Roman" w:hAnsi="Times New Roman" w:cs="Times New Roman"/>
        </w:rPr>
        <w:t>CD8 T cell</w:t>
      </w:r>
      <w:bookmarkEnd w:id="89"/>
      <w:bookmarkEnd w:id="90"/>
      <w:r w:rsidRPr="00E746B6">
        <w:rPr>
          <w:rFonts w:ascii="Times New Roman" w:hAnsi="Times New Roman" w:cs="Times New Roman"/>
        </w:rPr>
        <w:t xml:space="preserve">, </w:t>
      </w:r>
      <w:bookmarkStart w:id="91" w:name="OLE_LINK99"/>
      <w:bookmarkStart w:id="92" w:name="OLE_LINK100"/>
      <w:r w:rsidR="00D97199" w:rsidRPr="00E746B6">
        <w:rPr>
          <w:rFonts w:ascii="Times New Roman" w:hAnsi="Times New Roman" w:cs="Times New Roman"/>
        </w:rPr>
        <w:t>sc</w:t>
      </w:r>
      <w:del w:id="93" w:author="陈崇" w:date="2019-11-27T13:55:00Z">
        <w:r w:rsidR="00D97199" w:rsidRPr="00E746B6" w:rsidDel="00D860E7">
          <w:rPr>
            <w:rFonts w:ascii="Times New Roman" w:hAnsi="Times New Roman" w:cs="Times New Roman"/>
          </w:rPr>
          <w:delText>-</w:delText>
        </w:r>
      </w:del>
      <w:r w:rsidR="00D97199" w:rsidRPr="00E746B6">
        <w:rPr>
          <w:rFonts w:ascii="Times New Roman" w:hAnsi="Times New Roman" w:cs="Times New Roman"/>
        </w:rPr>
        <w:t>RNA</w:t>
      </w:r>
      <w:ins w:id="94" w:author="陈崇" w:date="2019-11-27T13:55:00Z">
        <w:r w:rsidR="00D860E7">
          <w:rPr>
            <w:rFonts w:ascii="Times New Roman" w:hAnsi="Times New Roman" w:cs="Times New Roman"/>
          </w:rPr>
          <w:t>-</w:t>
        </w:r>
      </w:ins>
      <w:r w:rsidR="00D97199" w:rsidRPr="00E746B6">
        <w:rPr>
          <w:rFonts w:ascii="Times New Roman" w:hAnsi="Times New Roman" w:cs="Times New Roman"/>
        </w:rPr>
        <w:t>seq</w:t>
      </w:r>
      <w:del w:id="95" w:author="陈崇" w:date="2019-11-27T13:56:00Z">
        <w:r w:rsidR="00D97199" w:rsidRPr="00E746B6" w:rsidDel="00D860E7">
          <w:rPr>
            <w:rFonts w:ascii="Times New Roman" w:hAnsi="Times New Roman" w:cs="Times New Roman"/>
          </w:rPr>
          <w:delText xml:space="preserve"> analysis</w:delText>
        </w:r>
      </w:del>
      <w:bookmarkEnd w:id="91"/>
      <w:bookmarkEnd w:id="92"/>
    </w:p>
    <w:p w14:paraId="16E76145" w14:textId="77777777" w:rsidR="0033265E" w:rsidRPr="00E746B6" w:rsidRDefault="0033265E" w:rsidP="0033265E">
      <w:pPr>
        <w:rPr>
          <w:rFonts w:ascii="Times New Roman" w:hAnsi="Times New Roman" w:cs="Times New Roman"/>
          <w:color w:val="000000" w:themeColor="text1"/>
        </w:rPr>
      </w:pPr>
    </w:p>
    <w:p w14:paraId="458B4106" w14:textId="77777777" w:rsidR="0033265E" w:rsidRPr="00E746B6" w:rsidDel="000A5CB0" w:rsidRDefault="0033265E" w:rsidP="0033265E">
      <w:pPr>
        <w:rPr>
          <w:del w:id="96" w:author="Microsoft Office User" w:date="2019-12-16T22:06:00Z"/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Running title: </w:t>
      </w:r>
      <w:bookmarkStart w:id="97" w:name="OLE_LINK67"/>
      <w:bookmarkStart w:id="98" w:name="OLE_LINK68"/>
      <w:r w:rsidRPr="00E746B6">
        <w:rPr>
          <w:rFonts w:ascii="Times New Roman" w:hAnsi="Times New Roman" w:cs="Times New Roman"/>
          <w:color w:val="000000" w:themeColor="text1"/>
        </w:rPr>
        <w:t>Nivolumab treatment for EBV-HLH</w:t>
      </w:r>
      <w:bookmarkEnd w:id="97"/>
      <w:bookmarkEnd w:id="98"/>
    </w:p>
    <w:p w14:paraId="0A4A5C6C" w14:textId="77777777" w:rsidR="0033265E" w:rsidRPr="00E746B6" w:rsidRDefault="0033265E">
      <w:pPr>
        <w:rPr>
          <w:rFonts w:ascii="Times New Roman" w:hAnsi="Times New Roman" w:cs="Times New Roman"/>
        </w:rPr>
        <w:pPrChange w:id="99" w:author="Microsoft Office User" w:date="2019-12-16T22:06:00Z">
          <w:pPr>
            <w:widowControl/>
            <w:jc w:val="left"/>
          </w:pPr>
        </w:pPrChange>
      </w:pPr>
      <w:del w:id="100" w:author="Microsoft Office User" w:date="2019-12-16T22:06:00Z">
        <w:r w:rsidRPr="00E746B6" w:rsidDel="000A5CB0">
          <w:rPr>
            <w:rFonts w:ascii="Times New Roman" w:hAnsi="Times New Roman" w:cs="Times New Roman"/>
          </w:rPr>
          <w:br w:type="page"/>
        </w:r>
      </w:del>
    </w:p>
    <w:p w14:paraId="61C85B85" w14:textId="77777777" w:rsidR="0033265E" w:rsidRPr="008F3C24" w:rsidRDefault="0033265E" w:rsidP="003326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3C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Key Points</w:t>
      </w:r>
    </w:p>
    <w:p w14:paraId="5E6BF7AC" w14:textId="77777777" w:rsidR="0033265E" w:rsidRPr="00E746B6" w:rsidRDefault="0033265E" w:rsidP="0033265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bookmarkStart w:id="101" w:name="OLE_LINK69"/>
      <w:bookmarkStart w:id="102" w:name="OLE_LINK70"/>
      <w:r w:rsidRPr="00E746B6">
        <w:rPr>
          <w:rFonts w:ascii="Times New Roman" w:hAnsi="Times New Roman" w:cs="Times New Roman"/>
          <w:color w:val="000000" w:themeColor="text1"/>
        </w:rPr>
        <w:t>Nivolumab, as a monotherapy, led to complete responses in 5/7 r/r EBV-HLH patients and EBV clearance in 4 of them.</w:t>
      </w:r>
    </w:p>
    <w:p w14:paraId="6F097313" w14:textId="49D801D3" w:rsidR="0033265E" w:rsidRPr="00E746B6" w:rsidRDefault="0033265E" w:rsidP="0033265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bookmarkStart w:id="103" w:name="OLE_LINK80"/>
      <w:bookmarkStart w:id="104" w:name="OLE_LINK83"/>
      <w:bookmarkEnd w:id="101"/>
      <w:bookmarkEnd w:id="102"/>
      <w:r w:rsidRPr="00E746B6">
        <w:rPr>
          <w:rFonts w:ascii="Times New Roman" w:hAnsi="Times New Roman" w:cs="Times New Roman"/>
          <w:color w:val="000000" w:themeColor="text1"/>
        </w:rPr>
        <w:t>Nivolumab restored an anti-EBV program in CD8 T cells, revealed by sc</w:t>
      </w:r>
      <w:del w:id="105" w:author="陈崇" w:date="2019-11-27T13:55:00Z">
        <w:r w:rsidRPr="00E746B6" w:rsidDel="00D860E7">
          <w:rPr>
            <w:rFonts w:ascii="Times New Roman" w:hAnsi="Times New Roman" w:cs="Times New Roman"/>
            <w:color w:val="000000" w:themeColor="text1"/>
          </w:rPr>
          <w:delText>-</w:delText>
        </w:r>
      </w:del>
      <w:r w:rsidRPr="00E746B6">
        <w:rPr>
          <w:rFonts w:ascii="Times New Roman" w:hAnsi="Times New Roman" w:cs="Times New Roman"/>
          <w:color w:val="000000" w:themeColor="text1"/>
        </w:rPr>
        <w:t>RNA</w:t>
      </w:r>
      <w:ins w:id="106" w:author="陈崇" w:date="2019-11-27T13:55:00Z">
        <w:r w:rsidR="00D860E7">
          <w:rPr>
            <w:rFonts w:ascii="Times New Roman" w:hAnsi="Times New Roman" w:cs="Times New Roman"/>
            <w:color w:val="000000" w:themeColor="text1"/>
          </w:rPr>
          <w:t>-</w:t>
        </w:r>
      </w:ins>
      <w:r w:rsidRPr="00E746B6">
        <w:rPr>
          <w:rFonts w:ascii="Times New Roman" w:hAnsi="Times New Roman" w:cs="Times New Roman"/>
          <w:color w:val="000000" w:themeColor="text1"/>
        </w:rPr>
        <w:t>seq analysis.</w:t>
      </w:r>
    </w:p>
    <w:bookmarkEnd w:id="103"/>
    <w:bookmarkEnd w:id="104"/>
    <w:p w14:paraId="589087D4" w14:textId="77777777" w:rsidR="0033265E" w:rsidRPr="00D860E7" w:rsidRDefault="0033265E" w:rsidP="0033265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B7A775" w14:textId="77777777" w:rsidR="0033265E" w:rsidRPr="008F3C24" w:rsidRDefault="0033265E" w:rsidP="003326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3C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</w:p>
    <w:p w14:paraId="0FA00C5F" w14:textId="71998731" w:rsidR="0033265E" w:rsidRPr="00E746B6" w:rsidRDefault="0033265E" w:rsidP="0033265E">
      <w:pPr>
        <w:rPr>
          <w:rFonts w:ascii="Times New Roman" w:hAnsi="Times New Roman" w:cs="Times New Roman"/>
          <w:color w:val="000000" w:themeColor="text1"/>
        </w:rPr>
      </w:pPr>
      <w:bookmarkStart w:id="107" w:name="OLE_LINK53"/>
      <w:bookmarkStart w:id="108" w:name="OLE_LINK54"/>
      <w:r w:rsidRPr="00E746B6">
        <w:rPr>
          <w:rFonts w:ascii="Times New Roman" w:hAnsi="Times New Roman" w:cs="Times New Roman"/>
          <w:color w:val="000000" w:themeColor="text1"/>
        </w:rPr>
        <w:t xml:space="preserve">Epstein-Barr virus-associated hemophagocytic lymphohistocytosis (EBV-HLH) is a life-threatening hyperinflammatory syndrome triggered by EBV infection. </w:t>
      </w:r>
      <w:ins w:id="109" w:author="陈崇" w:date="2019-11-27T13:58:00Z">
        <w:r w:rsidR="00D860E7">
          <w:rPr>
            <w:rFonts w:ascii="Times New Roman" w:hAnsi="Times New Roman" w:cs="Times New Roman"/>
            <w:color w:val="000000" w:themeColor="text1"/>
          </w:rPr>
          <w:t>I</w:t>
        </w:r>
        <w:r w:rsidR="00D860E7" w:rsidRPr="00E746B6">
          <w:rPr>
            <w:rFonts w:ascii="Times New Roman" w:hAnsi="Times New Roman" w:cs="Times New Roman"/>
            <w:color w:val="000000" w:themeColor="text1"/>
          </w:rPr>
          <w:t>t often becomes relapsed or refractory (r/r)</w:t>
        </w:r>
      </w:ins>
      <w:ins w:id="110" w:author="陈崇" w:date="2019-11-27T13:59:00Z">
        <w:r w:rsidR="00D860E7">
          <w:rPr>
            <w:rFonts w:ascii="Times New Roman" w:hAnsi="Times New Roman" w:cs="Times New Roman"/>
            <w:color w:val="000000" w:themeColor="text1"/>
          </w:rPr>
          <w:t>, given that</w:t>
        </w:r>
      </w:ins>
      <w:del w:id="111" w:author="陈崇" w:date="2019-11-27T13:58:00Z">
        <w:r w:rsidRPr="00E746B6" w:rsidDel="00D860E7">
          <w:rPr>
            <w:rFonts w:ascii="Times New Roman" w:hAnsi="Times New Roman" w:cs="Times New Roman"/>
            <w:color w:val="000000" w:themeColor="text1"/>
          </w:rPr>
          <w:delText xml:space="preserve">Since </w:delText>
        </w:r>
      </w:del>
      <w:ins w:id="112" w:author="陈崇" w:date="2019-11-27T13:58:00Z">
        <w:r w:rsidR="00D860E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etoposide-based </w:t>
      </w:r>
      <w:del w:id="113" w:author="陈崇" w:date="2019-11-26T22:37:00Z">
        <w:r w:rsidRPr="00E746B6" w:rsidDel="005838BE">
          <w:rPr>
            <w:rFonts w:ascii="Times New Roman" w:hAnsi="Times New Roman" w:cs="Times New Roman"/>
            <w:color w:val="000000" w:themeColor="text1"/>
          </w:rPr>
          <w:delText xml:space="preserve">chemotherapy </w:delText>
        </w:r>
      </w:del>
      <w:ins w:id="114" w:author="陈崇" w:date="2019-11-26T22:37:00Z">
        <w:r w:rsidR="005838BE">
          <w:rPr>
            <w:rFonts w:ascii="Times New Roman" w:hAnsi="Times New Roman" w:cs="Times New Roman"/>
            <w:color w:val="000000" w:themeColor="text1"/>
          </w:rPr>
          <w:t>regimens</w:t>
        </w:r>
        <w:r w:rsidR="005838BE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cannot effectively clear the virus</w:t>
      </w:r>
      <w:del w:id="115" w:author="陈崇" w:date="2019-11-27T13:59:00Z">
        <w:r w:rsidRPr="00E746B6" w:rsidDel="00D860E7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del w:id="116" w:author="陈崇" w:date="2019-11-27T13:58:00Z">
        <w:r w:rsidRPr="00E746B6" w:rsidDel="00D860E7">
          <w:rPr>
            <w:rFonts w:ascii="Times New Roman" w:hAnsi="Times New Roman" w:cs="Times New Roman"/>
            <w:color w:val="000000" w:themeColor="text1"/>
          </w:rPr>
          <w:delText>it often becomes relapsed or refractory (</w:delText>
        </w:r>
        <w:bookmarkStart w:id="117" w:name="OLE_LINK31"/>
        <w:bookmarkStart w:id="118" w:name="OLE_LINK32"/>
        <w:r w:rsidRPr="00E746B6" w:rsidDel="00D860E7">
          <w:rPr>
            <w:rFonts w:ascii="Times New Roman" w:hAnsi="Times New Roman" w:cs="Times New Roman"/>
            <w:color w:val="000000" w:themeColor="text1"/>
          </w:rPr>
          <w:delText>r/r</w:delText>
        </w:r>
        <w:bookmarkEnd w:id="117"/>
        <w:bookmarkEnd w:id="118"/>
        <w:r w:rsidRPr="00E746B6" w:rsidDel="00D860E7">
          <w:rPr>
            <w:rFonts w:ascii="Times New Roman" w:hAnsi="Times New Roman" w:cs="Times New Roman"/>
            <w:color w:val="000000" w:themeColor="text1"/>
          </w:rPr>
          <w:delText>)</w:delText>
        </w:r>
      </w:del>
      <w:del w:id="119" w:author="陈崇" w:date="2019-11-26T22:38:00Z">
        <w:r w:rsidRPr="00E746B6" w:rsidDel="003C7CCB">
          <w:rPr>
            <w:rFonts w:ascii="Times New Roman" w:hAnsi="Times New Roman" w:cs="Times New Roman"/>
            <w:color w:val="000000" w:themeColor="text1"/>
          </w:rPr>
          <w:delText>, which</w:delText>
        </w:r>
      </w:del>
      <w:ins w:id="120" w:author="陈崇" w:date="2019-11-26T22:38:00Z">
        <w:r w:rsidR="003C7CCB">
          <w:rPr>
            <w:rFonts w:ascii="Times New Roman" w:hAnsi="Times New Roman" w:cs="Times New Roman"/>
            <w:color w:val="000000" w:themeColor="text1"/>
          </w:rPr>
          <w:t>. r/r EBV-HLH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is </w:t>
      </w:r>
      <w:del w:id="121" w:author="陈崇" w:date="2019-11-27T14:00:00Z">
        <w:r w:rsidRPr="00E746B6" w:rsidDel="008E7C6B">
          <w:rPr>
            <w:rFonts w:ascii="Times New Roman" w:hAnsi="Times New Roman" w:cs="Times New Roman"/>
            <w:color w:val="000000" w:themeColor="text1"/>
          </w:rPr>
          <w:delText xml:space="preserve">almost </w:delText>
        </w:r>
      </w:del>
      <w:r w:rsidRPr="00E746B6">
        <w:rPr>
          <w:rFonts w:ascii="Times New Roman" w:hAnsi="Times New Roman" w:cs="Times New Roman"/>
          <w:color w:val="000000" w:themeColor="text1"/>
        </w:rPr>
        <w:t>invariably lethal in adults if without allogeneic hematopoietic stem cell transplantation. Here</w:t>
      </w:r>
      <w:ins w:id="122" w:author="陈崇" w:date="2019-11-26T22:39:00Z">
        <w:r w:rsidR="003C7CCB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we retrospectively analyzed the </w:t>
      </w:r>
      <w:del w:id="123" w:author="陈崇" w:date="2019-11-26T22:39:00Z">
        <w:r w:rsidRPr="00E746B6" w:rsidDel="003C7CCB">
          <w:rPr>
            <w:rFonts w:ascii="Times New Roman" w:hAnsi="Times New Roman" w:cs="Times New Roman"/>
            <w:color w:val="000000" w:themeColor="text1"/>
          </w:rPr>
          <w:delText xml:space="preserve">treatment </w:delText>
        </w:r>
      </w:del>
      <w:ins w:id="124" w:author="陈崇" w:date="2019-11-26T22:39:00Z">
        <w:r w:rsidR="003C7CCB">
          <w:rPr>
            <w:rFonts w:ascii="Times New Roman" w:hAnsi="Times New Roman" w:cs="Times New Roman"/>
            <w:color w:val="000000" w:themeColor="text1"/>
          </w:rPr>
          <w:t>data</w:t>
        </w:r>
        <w:r w:rsidR="003C7CCB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of </w:t>
      </w:r>
      <w:del w:id="125" w:author="陈崇" w:date="2019-11-27T14:06:00Z">
        <w:r w:rsidRPr="00E746B6" w:rsidDel="00EF26EC">
          <w:rPr>
            <w:rFonts w:ascii="Times New Roman" w:hAnsi="Times New Roman" w:cs="Times New Roman"/>
            <w:color w:val="000000" w:themeColor="text1"/>
          </w:rPr>
          <w:delText xml:space="preserve">7 </w:delText>
        </w:r>
      </w:del>
      <w:ins w:id="126" w:author="陈崇" w:date="2019-11-27T14:06:00Z">
        <w:r w:rsidR="00EF26EC">
          <w:rPr>
            <w:rFonts w:ascii="Times New Roman" w:hAnsi="Times New Roman" w:cs="Times New Roman"/>
            <w:color w:val="000000" w:themeColor="text1"/>
          </w:rPr>
          <w:t>seven</w:t>
        </w:r>
        <w:r w:rsidR="00EF26EC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r/r EBV-HLH patients </w:t>
      </w:r>
      <w:ins w:id="127" w:author="陈崇" w:date="2019-11-26T22:40:00Z">
        <w:r w:rsidR="003C7CCB">
          <w:rPr>
            <w:rFonts w:ascii="Times New Roman" w:hAnsi="Times New Roman" w:cs="Times New Roman"/>
            <w:color w:val="000000" w:themeColor="text1"/>
          </w:rPr>
          <w:t xml:space="preserve">treated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with nivolumab on compassionate use in West China Hospital. </w:t>
      </w:r>
      <w:del w:id="128" w:author="陈崇" w:date="2019-11-27T14:06:00Z">
        <w:r w:rsidRPr="00E746B6" w:rsidDel="00EF26EC">
          <w:rPr>
            <w:rFonts w:ascii="Times New Roman" w:hAnsi="Times New Roman" w:cs="Times New Roman"/>
            <w:color w:val="000000" w:themeColor="text1"/>
          </w:rPr>
          <w:delText xml:space="preserve">6 </w:delText>
        </w:r>
      </w:del>
      <w:ins w:id="129" w:author="陈崇" w:date="2019-11-27T14:06:00Z">
        <w:r w:rsidR="00EF26EC">
          <w:rPr>
            <w:rFonts w:ascii="Times New Roman" w:hAnsi="Times New Roman" w:cs="Times New Roman"/>
            <w:color w:val="000000" w:themeColor="text1"/>
          </w:rPr>
          <w:t>Six</w:t>
        </w:r>
        <w:r w:rsidR="00EF26EC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patients responded</w:t>
      </w:r>
      <w:del w:id="130" w:author="陈崇" w:date="2019-11-26T22:41:00Z">
        <w:r w:rsidRPr="00E746B6" w:rsidDel="00741E49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131" w:author="陈崇" w:date="2019-11-27T14:06:00Z">
        <w:r w:rsidR="00EF26EC">
          <w:rPr>
            <w:rFonts w:ascii="Times New Roman" w:hAnsi="Times New Roman" w:cs="Times New Roman"/>
            <w:color w:val="000000" w:themeColor="text1"/>
          </w:rPr>
          <w:t>.</w:t>
        </w:r>
      </w:ins>
      <w:del w:id="132" w:author="陈崇" w:date="2019-11-27T14:06:00Z">
        <w:r w:rsidRPr="00E746B6" w:rsidDel="00EF26EC">
          <w:rPr>
            <w:rFonts w:ascii="Times New Roman" w:hAnsi="Times New Roman" w:cs="Times New Roman"/>
            <w:color w:val="000000" w:themeColor="text1"/>
          </w:rPr>
          <w:delText>and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133" w:author="陈崇" w:date="2019-11-27T14:06:00Z">
        <w:r w:rsidRPr="00E746B6" w:rsidDel="00EF26EC">
          <w:rPr>
            <w:rFonts w:ascii="Times New Roman" w:hAnsi="Times New Roman" w:cs="Times New Roman"/>
            <w:color w:val="000000" w:themeColor="text1"/>
          </w:rPr>
          <w:delText xml:space="preserve">5 </w:delText>
        </w:r>
      </w:del>
      <w:ins w:id="134" w:author="陈崇" w:date="2019-11-27T14:06:00Z">
        <w:r w:rsidR="00EF26EC">
          <w:rPr>
            <w:rFonts w:ascii="Times New Roman" w:hAnsi="Times New Roman" w:cs="Times New Roman"/>
            <w:color w:val="000000" w:themeColor="text1"/>
          </w:rPr>
          <w:t>Five</w:t>
        </w:r>
        <w:r w:rsidR="00EF26EC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of them achieved and remained in clinical complete remission</w:t>
      </w:r>
      <w:del w:id="135" w:author="陈崇" w:date="2019-11-26T22:44:00Z">
        <w:r w:rsidRPr="00E746B6" w:rsidDel="00176B27">
          <w:rPr>
            <w:rFonts w:ascii="Times New Roman" w:hAnsi="Times New Roman" w:cs="Times New Roman"/>
            <w:color w:val="000000" w:themeColor="text1"/>
          </w:rPr>
          <w:delText xml:space="preserve"> (resolution of all clinical symptoms and signs)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136" w:author="陈崇" w:date="2019-11-26T22:44:00Z">
        <w:r w:rsidRPr="00E746B6" w:rsidDel="00176B27">
          <w:rPr>
            <w:rFonts w:ascii="Times New Roman" w:hAnsi="Times New Roman" w:cs="Times New Roman"/>
            <w:color w:val="000000" w:themeColor="text1"/>
          </w:rPr>
          <w:delText>without relapse during</w:delText>
        </w:r>
      </w:del>
      <w:ins w:id="137" w:author="陈崇" w:date="2019-11-26T22:44:00Z">
        <w:r w:rsidR="00176B27">
          <w:rPr>
            <w:rFonts w:ascii="Times New Roman" w:hAnsi="Times New Roman" w:cs="Times New Roman"/>
            <w:color w:val="000000" w:themeColor="text1"/>
          </w:rPr>
          <w:t>for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 median follow-up of 16 months</w:t>
      </w:r>
      <w:ins w:id="138" w:author="陈崇" w:date="2019-11-27T14:07:00Z">
        <w:r w:rsidR="00DE5A80">
          <w:rPr>
            <w:rFonts w:ascii="Times New Roman" w:hAnsi="Times New Roman" w:cs="Times New Roman"/>
            <w:color w:val="000000" w:themeColor="text1"/>
          </w:rPr>
          <w:t xml:space="preserve"> (range 11.4-</w:t>
        </w:r>
      </w:ins>
      <w:ins w:id="139" w:author="陈崇" w:date="2019-11-27T14:08:00Z">
        <w:r w:rsidR="00DE5A80">
          <w:rPr>
            <w:rFonts w:ascii="Times New Roman" w:hAnsi="Times New Roman" w:cs="Times New Roman"/>
            <w:color w:val="000000" w:themeColor="text1"/>
          </w:rPr>
          <w:t>18.9 months)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Importantly, both plasma and cellular EBV </w:t>
      </w:r>
      <w:del w:id="140" w:author="陈崇" w:date="2019-11-27T14:11:00Z">
        <w:r w:rsidRPr="00E746B6" w:rsidDel="00DE5A80">
          <w:rPr>
            <w:rFonts w:ascii="Times New Roman" w:hAnsi="Times New Roman" w:cs="Times New Roman"/>
            <w:color w:val="000000" w:themeColor="text1"/>
          </w:rPr>
          <w:delText xml:space="preserve">was </w:delText>
        </w:r>
      </w:del>
      <w:ins w:id="141" w:author="陈崇" w:date="2019-11-27T14:11:00Z">
        <w:r w:rsidR="00DE5A80" w:rsidRPr="00E746B6">
          <w:rPr>
            <w:rFonts w:ascii="Times New Roman" w:hAnsi="Times New Roman" w:cs="Times New Roman"/>
            <w:color w:val="000000" w:themeColor="text1"/>
          </w:rPr>
          <w:t>w</w:t>
        </w:r>
        <w:r w:rsidR="00DE5A80">
          <w:rPr>
            <w:rFonts w:ascii="Times New Roman" w:hAnsi="Times New Roman" w:cs="Times New Roman"/>
            <w:color w:val="000000" w:themeColor="text1"/>
          </w:rPr>
          <w:t>ere</w:t>
        </w:r>
        <w:r w:rsidR="00DE5A80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completely eradicated in </w:t>
      </w:r>
      <w:del w:id="142" w:author="陈崇" w:date="2019-11-27T14:06:00Z">
        <w:r w:rsidRPr="00E746B6" w:rsidDel="00EF26EC">
          <w:rPr>
            <w:rFonts w:ascii="Times New Roman" w:hAnsi="Times New Roman" w:cs="Times New Roman"/>
            <w:color w:val="000000" w:themeColor="text1"/>
          </w:rPr>
          <w:delText xml:space="preserve">4 </w:delText>
        </w:r>
      </w:del>
      <w:ins w:id="143" w:author="陈崇" w:date="2019-11-27T14:06:00Z">
        <w:r w:rsidR="00EF26EC">
          <w:rPr>
            <w:rFonts w:ascii="Times New Roman" w:hAnsi="Times New Roman" w:cs="Times New Roman"/>
            <w:color w:val="000000" w:themeColor="text1"/>
          </w:rPr>
          <w:t>four</w:t>
        </w:r>
        <w:r w:rsidR="00EF26EC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patients. Single cell RNA sequencing analysis showed that hyperactive monocytes/macrophages and ineffective CD8 T cells with </w:t>
      </w:r>
      <w:ins w:id="144" w:author="陈崇" w:date="2019-11-27T14:11:00Z">
        <w:r w:rsidR="00DE5A80">
          <w:rPr>
            <w:rFonts w:ascii="Times New Roman" w:hAnsi="Times New Roman" w:cs="Times New Roman"/>
            <w:color w:val="000000" w:themeColor="text1"/>
          </w:rPr>
          <w:t xml:space="preserve">an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unbalanced activation program were associated with the syndrome. Nivolumab treatment expanded PD-1+ T cells and restored the expressions of HLH-associated degranulation and co-stimulatory genes in CD8 T cells. </w:t>
      </w:r>
      <w:del w:id="145" w:author="陈崇" w:date="2019-11-26T22:47:00Z">
        <w:r w:rsidRPr="00E746B6" w:rsidDel="00EF2CE1">
          <w:rPr>
            <w:rFonts w:ascii="Times New Roman" w:hAnsi="Times New Roman" w:cs="Times New Roman"/>
            <w:color w:val="000000" w:themeColor="text1"/>
          </w:rPr>
          <w:delText>This study</w:delText>
        </w:r>
      </w:del>
      <w:ins w:id="146" w:author="陈崇" w:date="2019-11-27T14:14:00Z">
        <w:r w:rsidR="007C5C67">
          <w:rPr>
            <w:rFonts w:ascii="Times New Roman" w:hAnsi="Times New Roman" w:cs="Times New Roman"/>
            <w:color w:val="000000" w:themeColor="text1"/>
          </w:rPr>
          <w:t>Our</w:t>
        </w:r>
      </w:ins>
      <w:ins w:id="147" w:author="陈崇" w:date="2019-11-26T22:47:00Z">
        <w:r w:rsidR="00EF2CE1">
          <w:rPr>
            <w:rFonts w:ascii="Times New Roman" w:hAnsi="Times New Roman" w:cs="Times New Roman"/>
            <w:color w:val="000000" w:themeColor="text1"/>
          </w:rPr>
          <w:t xml:space="preserve"> data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148" w:author="陈崇" w:date="2019-11-26T22:47:00Z">
        <w:r w:rsidRPr="00E746B6" w:rsidDel="00EF2CE1">
          <w:rPr>
            <w:rFonts w:ascii="Times New Roman" w:hAnsi="Times New Roman" w:cs="Times New Roman"/>
            <w:color w:val="000000" w:themeColor="text1"/>
          </w:rPr>
          <w:delText xml:space="preserve">suggested </w:delText>
        </w:r>
      </w:del>
      <w:ins w:id="149" w:author="陈崇" w:date="2019-11-26T22:47:00Z">
        <w:r w:rsidR="00EF2CE1">
          <w:rPr>
            <w:rFonts w:ascii="Times New Roman" w:hAnsi="Times New Roman" w:cs="Times New Roman"/>
            <w:color w:val="000000" w:themeColor="text1"/>
          </w:rPr>
          <w:t>suggest</w:t>
        </w:r>
        <w:r w:rsidR="00EF2CE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that nivolumab, as a monotherapy, </w:t>
      </w:r>
      <w:del w:id="150" w:author="陈崇" w:date="2019-11-26T22:49:00Z">
        <w:r w:rsidRPr="00E746B6" w:rsidDel="003F2897">
          <w:rPr>
            <w:rFonts w:ascii="Times New Roman" w:hAnsi="Times New Roman" w:cs="Times New Roman"/>
            <w:color w:val="000000" w:themeColor="text1"/>
          </w:rPr>
          <w:delText xml:space="preserve">can </w:delText>
        </w:r>
      </w:del>
      <w:ins w:id="151" w:author="陈崇" w:date="2019-11-26T22:49:00Z">
        <w:r w:rsidR="003F2897">
          <w:rPr>
            <w:rFonts w:ascii="Times New Roman" w:hAnsi="Times New Roman" w:cs="Times New Roman"/>
            <w:color w:val="000000" w:themeColor="text1"/>
          </w:rPr>
          <w:t>provides</w:t>
        </w:r>
        <w:r w:rsidR="003F2897" w:rsidRPr="00E746B6">
          <w:rPr>
            <w:rFonts w:ascii="Times New Roman" w:hAnsi="Times New Roman" w:cs="Times New Roman"/>
            <w:color w:val="000000" w:themeColor="text1"/>
          </w:rPr>
          <w:t xml:space="preserve"> a cure promise for</w:t>
        </w:r>
      </w:ins>
      <w:del w:id="152" w:author="陈崇" w:date="2019-11-26T22:49:00Z">
        <w:r w:rsidRPr="00E746B6" w:rsidDel="003F2897">
          <w:rPr>
            <w:rFonts w:ascii="Times New Roman" w:hAnsi="Times New Roman" w:cs="Times New Roman"/>
            <w:color w:val="000000" w:themeColor="text1"/>
          </w:rPr>
          <w:delText>lead to a successful control of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r/r EBV-HLH, </w:t>
      </w:r>
      <w:del w:id="153" w:author="陈崇" w:date="2019-11-27T14:13:00Z">
        <w:r w:rsidRPr="00E746B6" w:rsidDel="007C5C67">
          <w:rPr>
            <w:rFonts w:ascii="Times New Roman" w:hAnsi="Times New Roman" w:cs="Times New Roman"/>
            <w:color w:val="000000" w:themeColor="text1"/>
          </w:rPr>
          <w:delText xml:space="preserve">probably </w:delText>
        </w:r>
      </w:del>
      <w:ins w:id="154" w:author="陈崇" w:date="2019-11-27T14:13:00Z">
        <w:r w:rsidR="007C5C67" w:rsidRPr="00E746B6">
          <w:rPr>
            <w:rFonts w:ascii="Times New Roman" w:hAnsi="Times New Roman" w:cs="Times New Roman"/>
            <w:color w:val="000000" w:themeColor="text1"/>
          </w:rPr>
          <w:t>pr</w:t>
        </w:r>
        <w:r w:rsidR="007C5C67">
          <w:rPr>
            <w:rFonts w:ascii="Times New Roman" w:hAnsi="Times New Roman" w:cs="Times New Roman"/>
            <w:color w:val="000000" w:themeColor="text1"/>
          </w:rPr>
          <w:t>esuma</w:t>
        </w:r>
        <w:r w:rsidR="007C5C67" w:rsidRPr="00E746B6">
          <w:rPr>
            <w:rFonts w:ascii="Times New Roman" w:hAnsi="Times New Roman" w:cs="Times New Roman"/>
            <w:color w:val="000000" w:themeColor="text1"/>
          </w:rPr>
          <w:t xml:space="preserve">bly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by restoring the unbalanced anti-EBV program of the immune system. </w:t>
      </w:r>
      <w:del w:id="155" w:author="陈崇" w:date="2019-11-26T22:49:00Z">
        <w:r w:rsidRPr="00E746B6" w:rsidDel="003F2897">
          <w:rPr>
            <w:rFonts w:ascii="Times New Roman" w:hAnsi="Times New Roman" w:cs="Times New Roman"/>
            <w:color w:val="000000" w:themeColor="text1"/>
          </w:rPr>
          <w:delText>As most patients’ plasma EBV-DNA turned negative eventually, it provides a cure promise for the disease</w:delText>
        </w:r>
        <w:bookmarkEnd w:id="107"/>
        <w:bookmarkEnd w:id="108"/>
        <w:r w:rsidRPr="00E746B6" w:rsidDel="003F2897">
          <w:rPr>
            <w:rFonts w:ascii="Times New Roman" w:hAnsi="Times New Roman" w:cs="Times New Roman"/>
            <w:color w:val="000000" w:themeColor="text1"/>
          </w:rPr>
          <w:delText>.</w:delText>
        </w:r>
      </w:del>
    </w:p>
    <w:p w14:paraId="0A075C53" w14:textId="73576DDC" w:rsidR="0033265E" w:rsidRPr="007C5C67" w:rsidDel="005A5A43" w:rsidRDefault="0033265E" w:rsidP="0033265E">
      <w:pPr>
        <w:rPr>
          <w:del w:id="156" w:author="user" w:date="2019-11-29T15:50:00Z"/>
          <w:rFonts w:ascii="Times New Roman" w:hAnsi="Times New Roman" w:cs="Times New Roman"/>
        </w:rPr>
      </w:pPr>
    </w:p>
    <w:p w14:paraId="576D9E63" w14:textId="7C1E8030" w:rsidR="0033265E" w:rsidRPr="003F2897" w:rsidDel="005A5A43" w:rsidRDefault="0033265E" w:rsidP="0033265E">
      <w:pPr>
        <w:rPr>
          <w:del w:id="157" w:author="user" w:date="2019-11-29T15:50:00Z"/>
          <w:rFonts w:ascii="Times New Roman" w:hAnsi="Times New Roman" w:cs="Times New Roman"/>
        </w:rPr>
      </w:pPr>
    </w:p>
    <w:p w14:paraId="23622BAF" w14:textId="77777777" w:rsidR="0033265E" w:rsidRPr="00E746B6" w:rsidRDefault="0033265E">
      <w:pPr>
        <w:widowControl/>
        <w:jc w:val="left"/>
        <w:rPr>
          <w:rFonts w:ascii="Times New Roman" w:hAnsi="Times New Roman" w:cs="Times New Roman"/>
        </w:rPr>
      </w:pPr>
      <w:r w:rsidRPr="00E746B6">
        <w:rPr>
          <w:rFonts w:ascii="Times New Roman" w:hAnsi="Times New Roman" w:cs="Times New Roman"/>
        </w:rPr>
        <w:br w:type="page"/>
      </w:r>
    </w:p>
    <w:p w14:paraId="0832ABC0" w14:textId="77777777" w:rsidR="0033265E" w:rsidRPr="008F3C24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3C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Introduction</w:t>
      </w:r>
    </w:p>
    <w:p w14:paraId="1AF389B1" w14:textId="2B7345E4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bookmarkStart w:id="158" w:name="OLE_LINK58"/>
      <w:bookmarkStart w:id="159" w:name="OLE_LINK59"/>
      <w:r w:rsidRPr="00E746B6">
        <w:rPr>
          <w:rFonts w:ascii="Times New Roman" w:hAnsi="Times New Roman" w:cs="Times New Roman"/>
          <w:color w:val="000000" w:themeColor="text1"/>
        </w:rPr>
        <w:t xml:space="preserve">Hemophagocytic Lymphohistiocytosis (HLH) is a </w:t>
      </w:r>
      <w:del w:id="160" w:author="陈崇" w:date="2019-11-27T14:16:00Z">
        <w:r w:rsidRPr="00E746B6" w:rsidDel="007C5C67">
          <w:rPr>
            <w:rFonts w:ascii="Times New Roman" w:hAnsi="Times New Roman" w:cs="Times New Roman"/>
            <w:color w:val="000000" w:themeColor="text1"/>
          </w:rPr>
          <w:delText>life-threatening</w:delText>
        </w:r>
      </w:del>
      <w:ins w:id="161" w:author="陈崇" w:date="2019-11-27T14:16:00Z">
        <w:r w:rsidR="007C5C67">
          <w:rPr>
            <w:rFonts w:ascii="Times New Roman" w:hAnsi="Times New Roman" w:cs="Times New Roman"/>
            <w:color w:val="000000" w:themeColor="text1"/>
          </w:rPr>
          <w:t>fatal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hyperinflammatory syndrome induced by inappropriate prolonged activation of lymphocytes and macrophages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PEVuZE5vdGU+PENpdGU+PEF1dGhvcj5MYSBSb3NlZTwvQXV0aG9yPjxZZWFyPjIwMTk8L1llYXI+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PEVuZE5vdGU+PENpdGU+PEF1dGhvcj5MYSBSb3NlZTwvQXV0aG9yPjxZZWFyPjIwMTk8L1llYXI+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There are two categories of HLH: familial (FHL) and secondary (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sHLH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). </w:t>
      </w:r>
      <w:del w:id="162" w:author="陈崇" w:date="2019-11-27T14:17:00Z">
        <w:r w:rsidRPr="00E746B6" w:rsidDel="007C5C67">
          <w:rPr>
            <w:rFonts w:ascii="Times New Roman" w:hAnsi="Times New Roman" w:cs="Times New Roman"/>
            <w:color w:val="000000" w:themeColor="text1"/>
          </w:rPr>
          <w:delText xml:space="preserve">While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FHL, caused by genetic mutations impairing </w:t>
      </w:r>
      <w:ins w:id="163" w:author="陈崇" w:date="2019-11-27T14:17:00Z">
        <w:r w:rsidR="007C5C67">
          <w:rPr>
            <w:rFonts w:ascii="Times New Roman" w:hAnsi="Times New Roman" w:cs="Times New Roman"/>
            <w:color w:val="000000" w:themeColor="text1"/>
          </w:rPr>
          <w:t xml:space="preserve">the function of </w:t>
        </w:r>
      </w:ins>
      <w:r w:rsidRPr="00E746B6">
        <w:rPr>
          <w:rFonts w:ascii="Times New Roman" w:hAnsi="Times New Roman" w:cs="Times New Roman"/>
          <w:color w:val="000000" w:themeColor="text1"/>
        </w:rPr>
        <w:t>cytotoxic lymphocyte</w:t>
      </w:r>
      <w:ins w:id="164" w:author="陈崇" w:date="2019-11-27T14:17:00Z">
        <w:r w:rsidR="007C5C67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and NK cell</w:t>
      </w:r>
      <w:del w:id="165" w:author="陈崇" w:date="2019-11-27T14:17:00Z">
        <w:r w:rsidRPr="00E746B6" w:rsidDel="007C5C67">
          <w:rPr>
            <w:rFonts w:ascii="Times New Roman" w:hAnsi="Times New Roman" w:cs="Times New Roman"/>
            <w:color w:val="000000" w:themeColor="text1"/>
          </w:rPr>
          <w:delText xml:space="preserve"> function</w:delText>
        </w:r>
      </w:del>
      <w:ins w:id="166" w:author="陈崇" w:date="2019-11-27T14:17:00Z">
        <w:r w:rsidR="007C5C67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>, typically presents in infancy and early childhood</w:t>
      </w:r>
      <w:del w:id="167" w:author="陈崇" w:date="2019-11-27T14:17:00Z">
        <w:r w:rsidRPr="00E746B6" w:rsidDel="007C5C67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168" w:author="陈崇" w:date="2019-11-27T14:17:00Z">
        <w:r w:rsidR="007C5C67">
          <w:rPr>
            <w:rFonts w:ascii="Times New Roman" w:hAnsi="Times New Roman" w:cs="Times New Roman"/>
            <w:color w:val="000000" w:themeColor="text1"/>
          </w:rPr>
          <w:t>.</w:t>
        </w:r>
        <w:r w:rsidR="007C5C6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proofErr w:type="spellStart"/>
      <w:r w:rsidRPr="00E746B6">
        <w:rPr>
          <w:rFonts w:ascii="Times New Roman" w:hAnsi="Times New Roman" w:cs="Times New Roman"/>
          <w:color w:val="000000" w:themeColor="text1"/>
        </w:rPr>
        <w:t>sHLH</w:t>
      </w:r>
      <w:proofErr w:type="spellEnd"/>
      <w:ins w:id="169" w:author="陈崇" w:date="2019-11-26T22:53:00Z">
        <w:r w:rsidR="00BF5E03" w:rsidRPr="00E746B6">
          <w:rPr>
            <w:rFonts w:ascii="Times New Roman" w:hAnsi="Times New Roman" w:cs="Times New Roman"/>
            <w:color w:val="000000" w:themeColor="text1"/>
          </w:rPr>
          <w:t>, triggered by infection</w:t>
        </w:r>
      </w:ins>
      <w:ins w:id="170" w:author="陈崇" w:date="2019-11-27T14:22:00Z">
        <w:r w:rsidR="00BD56AB">
          <w:rPr>
            <w:rFonts w:ascii="Times New Roman" w:hAnsi="Times New Roman" w:cs="Times New Roman"/>
            <w:color w:val="000000" w:themeColor="text1"/>
          </w:rPr>
          <w:t>s</w:t>
        </w:r>
      </w:ins>
      <w:ins w:id="171" w:author="陈崇" w:date="2019-11-26T22:53:00Z">
        <w:r w:rsidR="00BF5E03" w:rsidRPr="00E746B6">
          <w:rPr>
            <w:rFonts w:ascii="Times New Roman" w:hAnsi="Times New Roman" w:cs="Times New Roman"/>
            <w:color w:val="000000" w:themeColor="text1"/>
          </w:rPr>
          <w:t>, neoplasms and autoimmune diseases</w:t>
        </w:r>
      </w:ins>
      <w:ins w:id="172" w:author="陈崇" w:date="2019-11-26T22:54:00Z">
        <w:r w:rsidR="00BF5E03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is more </w:t>
      </w:r>
      <w:del w:id="173" w:author="陈崇" w:date="2019-11-27T14:24:00Z">
        <w:r w:rsidRPr="00E746B6" w:rsidDel="001B68C8">
          <w:rPr>
            <w:rFonts w:ascii="Times New Roman" w:hAnsi="Times New Roman" w:cs="Times New Roman"/>
            <w:color w:val="000000" w:themeColor="text1"/>
          </w:rPr>
          <w:delText xml:space="preserve">frequent </w:delText>
        </w:r>
      </w:del>
      <w:ins w:id="174" w:author="陈崇" w:date="2019-11-27T14:24:00Z">
        <w:r w:rsidR="001B68C8">
          <w:rPr>
            <w:rFonts w:ascii="Times New Roman" w:hAnsi="Times New Roman" w:cs="Times New Roman"/>
            <w:color w:val="000000" w:themeColor="text1"/>
          </w:rPr>
          <w:t>common</w:t>
        </w:r>
        <w:r w:rsidR="001B68C8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in </w:t>
      </w:r>
      <w:del w:id="175" w:author="陈崇" w:date="2019-11-27T14:21:00Z">
        <w:r w:rsidRPr="00E746B6" w:rsidDel="007865CA">
          <w:rPr>
            <w:rFonts w:ascii="Times New Roman" w:hAnsi="Times New Roman" w:cs="Times New Roman"/>
            <w:color w:val="000000" w:themeColor="text1"/>
          </w:rPr>
          <w:delText xml:space="preserve">adolescents </w:delText>
        </w:r>
      </w:del>
      <w:ins w:id="176" w:author="陈崇" w:date="2019-11-27T14:21:00Z">
        <w:r w:rsidR="007865CA" w:rsidRPr="00E746B6">
          <w:rPr>
            <w:rFonts w:ascii="Times New Roman" w:hAnsi="Times New Roman" w:cs="Times New Roman"/>
            <w:color w:val="000000" w:themeColor="text1"/>
          </w:rPr>
          <w:t>adolescen</w:t>
        </w:r>
        <w:r w:rsidR="007865CA">
          <w:rPr>
            <w:rFonts w:ascii="Times New Roman" w:hAnsi="Times New Roman" w:cs="Times New Roman"/>
            <w:color w:val="000000" w:themeColor="text1"/>
          </w:rPr>
          <w:t>ce</w:t>
        </w:r>
        <w:r w:rsidR="007865C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and adult</w:t>
      </w:r>
      <w:del w:id="177" w:author="陈崇" w:date="2019-11-27T14:21:00Z">
        <w:r w:rsidRPr="00E746B6" w:rsidDel="007865CA">
          <w:rPr>
            <w:rFonts w:ascii="Times New Roman" w:hAnsi="Times New Roman" w:cs="Times New Roman"/>
            <w:color w:val="000000" w:themeColor="text1"/>
          </w:rPr>
          <w:delText>s</w:delText>
        </w:r>
      </w:del>
      <w:del w:id="178" w:author="陈崇" w:date="2019-11-26T22:53:00Z">
        <w:r w:rsidRPr="00E746B6" w:rsidDel="00BF5E03">
          <w:rPr>
            <w:rFonts w:ascii="Times New Roman" w:hAnsi="Times New Roman" w:cs="Times New Roman"/>
            <w:color w:val="000000" w:themeColor="text1"/>
          </w:rPr>
          <w:delText>, triggered by infection, neoplasms</w:delText>
        </w:r>
        <w:r w:rsidR="005A6552" w:rsidDel="00BF5E03">
          <w:rPr>
            <w:rFonts w:ascii="Times New Roman" w:hAnsi="Times New Roman" w:cs="Times New Roman"/>
            <w:color w:val="000000" w:themeColor="text1"/>
          </w:rPr>
          <w:delText>,</w:delText>
        </w:r>
        <w:r w:rsidRPr="00E746B6" w:rsidDel="00BF5E03">
          <w:rPr>
            <w:rFonts w:ascii="Times New Roman" w:hAnsi="Times New Roman" w:cs="Times New Roman"/>
            <w:color w:val="000000" w:themeColor="text1"/>
          </w:rPr>
          <w:delText xml:space="preserve"> and autoimmune diseases</w:delText>
        </w:r>
      </w:del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PEVuZE5vdGU+PENpdGU+PEF1dGhvcj5SYW1vcy1DYXNhbHM8L0F1dGhvcj48WWVhcj4yMDE0PC9Z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PEVuZE5vdGU+PENpdGU+PEF1dGhvcj5SYW1vcy1DYXNhbHM8L0F1dGhvcj48WWVhcj4yMDE0PC9Z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2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. Epstein-Barr virus-associated HLH (EBV-HLH) is one of the most common subtypes of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sHLH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and usually exhibits </w:t>
      </w:r>
      <w:del w:id="179" w:author="陈崇" w:date="2019-11-27T14:20:00Z">
        <w:r w:rsidRPr="00E746B6" w:rsidDel="00554E69">
          <w:rPr>
            <w:rFonts w:ascii="Times New Roman" w:hAnsi="Times New Roman" w:cs="Times New Roman"/>
            <w:color w:val="000000" w:themeColor="text1"/>
          </w:rPr>
          <w:delText>a very poor</w:delText>
        </w:r>
      </w:del>
      <w:ins w:id="180" w:author="陈崇" w:date="2019-11-27T14:20:00Z">
        <w:r w:rsidR="00554E69">
          <w:rPr>
            <w:rFonts w:ascii="Times New Roman" w:hAnsi="Times New Roman" w:cs="Times New Roman"/>
            <w:color w:val="000000" w:themeColor="text1"/>
          </w:rPr>
          <w:t>poor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prognosis and unsatisfactory treatment outcomes</w:t>
      </w:r>
      <w:del w:id="181" w:author="陈崇" w:date="2019-11-26T22:55:00Z">
        <w:r w:rsidRPr="00E746B6" w:rsidDel="00971DFC">
          <w:rPr>
            <w:rFonts w:ascii="Times New Roman" w:hAnsi="Times New Roman" w:cs="Times New Roman"/>
            <w:color w:val="000000" w:themeColor="text1"/>
          </w:rPr>
          <w:delText xml:space="preserve"> in adult patients</w:delText>
        </w:r>
      </w:del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PEVuZE5vdGU+PENpdGU+PEF1dGhvcj5MYWk8L0F1dGhvcj48WWVhcj4yMDE4PC9ZZWFyPjxSZWNO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PEVuZE5vdGU+PENpdGU+PEF1dGhvcj5MYWk8L0F1dGhvcj48WWVhcj4yMDE4PC9ZZWFyPjxSZWNO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3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</w:p>
    <w:p w14:paraId="0BF613D6" w14:textId="3A1065D1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To date, </w:t>
      </w:r>
      <w:ins w:id="182" w:author="陈崇" w:date="2019-11-26T22:55:00Z">
        <w:r w:rsidR="00971DFC">
          <w:rPr>
            <w:rFonts w:ascii="Times New Roman" w:hAnsi="Times New Roman" w:cs="Times New Roman"/>
            <w:color w:val="000000" w:themeColor="text1"/>
          </w:rPr>
          <w:t xml:space="preserve">there is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no standard treatment for EBV–HLH </w:t>
      </w:r>
      <w:del w:id="183" w:author="陈崇" w:date="2019-11-26T22:55:00Z">
        <w:r w:rsidRPr="00E746B6" w:rsidDel="00971DFC">
          <w:rPr>
            <w:rFonts w:ascii="Times New Roman" w:hAnsi="Times New Roman" w:cs="Times New Roman"/>
            <w:color w:val="000000" w:themeColor="text1"/>
          </w:rPr>
          <w:delText>has been established for</w:delText>
        </w:r>
      </w:del>
      <w:ins w:id="184" w:author="陈崇" w:date="2019-11-26T22:55:00Z">
        <w:r w:rsidR="00971DFC">
          <w:rPr>
            <w:rFonts w:ascii="Times New Roman" w:hAnsi="Times New Roman" w:cs="Times New Roman"/>
            <w:color w:val="000000" w:themeColor="text1"/>
          </w:rPr>
          <w:t>in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adults. The most common</w:t>
      </w:r>
      <w:ins w:id="185" w:author="陈崇" w:date="2019-11-27T14:26:00Z">
        <w:r w:rsidR="001B68C8">
          <w:rPr>
            <w:rFonts w:ascii="Times New Roman" w:hAnsi="Times New Roman" w:cs="Times New Roman"/>
            <w:color w:val="000000" w:themeColor="text1"/>
          </w:rPr>
          <w:t>ly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used HLH-94/04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PEVuZE5vdGU+PENpdGU+PEF1dGhvcj5IZW50ZXI8L0F1dGhvcj48WWVhcj4xOTk3PC9ZZWFyPjxS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PEVuZE5vdGU+PENpdGU+PEF1dGhvcj5IZW50ZXI8L0F1dGhvcj48WWVhcj4xOTk3PC9ZZWFyPjxS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4,5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 regimens comprised of etoposide and dexamethasone, can lead to early remission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PEVuZE5vdGU+PENpdGU+PEF1dGhvcj5CZXJnc3RlbjwvQXV0aG9yPjxZZWFyPjIwMTc8L1llYXI+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PEVuZE5vdGU+PENpdGU+PEF1dGhvcj5CZXJnc3RlbjwvQXV0aG9yPjxZZWFyPjIwMTc8L1llYXI+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6,7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, but </w:t>
      </w:r>
      <w:del w:id="186" w:author="陈崇" w:date="2019-11-26T22:56:00Z">
        <w:r w:rsidRPr="00E746B6" w:rsidDel="00971DFC">
          <w:rPr>
            <w:rFonts w:ascii="Times New Roman" w:hAnsi="Times New Roman" w:cs="Times New Roman"/>
            <w:color w:val="000000" w:themeColor="text1"/>
          </w:rPr>
          <w:delText>fail to cure EBV-HLH with</w:delText>
        </w:r>
      </w:del>
      <w:ins w:id="187" w:author="陈崇" w:date="2019-11-26T22:56:00Z">
        <w:r w:rsidR="00971DFC">
          <w:rPr>
            <w:rFonts w:ascii="Times New Roman" w:hAnsi="Times New Roman" w:cs="Times New Roman"/>
            <w:color w:val="000000" w:themeColor="text1"/>
          </w:rPr>
          <w:t>often ends with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rapid relapses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/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&lt;EndNote&gt;&lt;Cite&gt;&lt;Author&gt;Yoon&lt;/Author&gt;&lt;Year&gt;2019&lt;/Year&gt;&lt;RecNum&gt;84&lt;/RecNum&gt;&lt;DisplayText&gt;&lt;style face="superscript"&gt;8&lt;/style&gt;&lt;/DisplayText&gt;&lt;record&gt;&lt;rec-number&gt;84&lt;/rec-number&gt;&lt;foreign-keys&gt;&lt;key app="EN" db-id="xdzarx5f6avwt6ee0ac59z9cdvdf5fzxev90" timestamp="1570981360"&gt;84&lt;/key&gt;&lt;/foreign-keys&gt;&lt;ref-type name="Journal Article"&gt;17&lt;/ref-type&gt;&lt;contributors&gt;&lt;authors&gt;&lt;author&gt;Yoon, J. H.&lt;/author&gt;&lt;author&gt;Park, S. S.&lt;/author&gt;&lt;author&gt;Jeon, Y. W.&lt;/author&gt;&lt;author&gt;Lee, S. E.&lt;/author&gt;&lt;author&gt;Cho, B. S.&lt;/author&gt;&lt;author&gt;Eom, K. S.&lt;/author&gt;&lt;author&gt;Kim, Y. J.&lt;/author&gt;&lt;author&gt;Kim, H. J.&lt;/author&gt;&lt;author&gt;Lee, S.&lt;/author&gt;&lt;author&gt;Min, C. K.&lt;/author&gt;&lt;author&gt;Cho, S. G.&lt;/author&gt;&lt;author&gt;Lee, J. W.&lt;/author&gt;&lt;/authors&gt;&lt;/contributors&gt;&lt;auth-address&gt;Department of Hematology, Catholic Blood and Marrow Transplantation Center, Seoul St. Mary&amp;apos;s Hospital, College of Medicine, The Catholic University of Korea, Seoul, Korea.&amp;#xD;Department of Hematology, Catholic Blood and Marrow Transplantation Center, Seoul St. Mary&amp;apos;s Hospital, College of Medicine, The Catholic University of Korea, Seoul, Korea jwlee@catholic.ac.kr.&lt;/auth-address&gt;&lt;titles&gt;&lt;title&gt;Treatment outcomes and prognostic factors in adult patients with secondary hemophagocytic lymphohistiocytosis not associated with malignancy&lt;/title&gt;&lt;secondary-title&gt;Haematologica&lt;/secondary-title&gt;&lt;alt-title&gt;Haematologica&lt;/alt-title&gt;&lt;/titles&gt;&lt;periodical&gt;&lt;full-title&gt;Haematologica&lt;/full-title&gt;&lt;abbr-1&gt;Haematologica&lt;/abbr-1&gt;&lt;/periodical&gt;&lt;alt-periodical&gt;&lt;full-title&gt;Haematologica&lt;/full-title&gt;&lt;abbr-1&gt;Haematologica&lt;/abbr-1&gt;&lt;/alt-periodical&gt;&lt;pages&gt;269-276&lt;/pages&gt;&lt;volume&gt;104&lt;/volume&gt;&lt;number&gt;2&lt;/number&gt;&lt;edition&gt;2018/09/15&lt;/edition&gt;&lt;dates&gt;&lt;year&gt;2019&lt;/year&gt;&lt;pub-dates&gt;&lt;date&gt;Feb&lt;/date&gt;&lt;/pub-dates&gt;&lt;/dates&gt;&lt;isbn&gt;0390-6078&lt;/isbn&gt;&lt;accession-num&gt;30213834&lt;/accession-num&gt;&lt;urls&gt;&lt;/urls&gt;&lt;custom2&gt;PMC6355492&lt;/custom2&gt;&lt;electronic-resource-num&gt;10.3324/haematol.2018.198655&lt;/electronic-resource-num&gt;&lt;remote-database-provider&gt;NLM&lt;/remote-database-provider&gt;&lt;language&gt;eng&lt;/language&gt;&lt;/record&gt;&lt;/Cite&gt;&lt;/EndNote&gt;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8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The challenging dilemma for EBV-HLH treatment is that chemotherapies aim to eliminate the syndrome-causing hyperactive immune cells</w:t>
      </w:r>
      <w:del w:id="188" w:author="陈崇" w:date="2019-11-27T14:27:00Z">
        <w:r w:rsidRPr="00E746B6" w:rsidDel="005148FA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ins w:id="189" w:author="陈崇" w:date="2019-11-27T14:28:00Z">
        <w:r w:rsidR="005148FA">
          <w:rPr>
            <w:rFonts w:ascii="Times New Roman" w:hAnsi="Times New Roman" w:cs="Times New Roman"/>
            <w:color w:val="000000" w:themeColor="text1"/>
          </w:rPr>
          <w:t>, while</w:t>
        </w:r>
      </w:ins>
      <w:del w:id="190" w:author="陈崇" w:date="2019-11-27T14:27:00Z">
        <w:r w:rsidRPr="00E746B6" w:rsidDel="005148FA">
          <w:rPr>
            <w:rFonts w:ascii="Times New Roman" w:hAnsi="Times New Roman" w:cs="Times New Roman"/>
            <w:color w:val="000000" w:themeColor="text1"/>
          </w:rPr>
          <w:delText>while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191" w:author="陈崇" w:date="2019-11-27T14:29:00Z">
        <w:r w:rsidR="005148FA">
          <w:rPr>
            <w:rFonts w:ascii="Times New Roman" w:hAnsi="Times New Roman" w:cs="Times New Roman"/>
            <w:color w:val="000000" w:themeColor="text1"/>
          </w:rPr>
          <w:t xml:space="preserve">they also </w:t>
        </w:r>
      </w:ins>
      <w:r w:rsidRPr="00E746B6">
        <w:rPr>
          <w:rFonts w:ascii="Times New Roman" w:hAnsi="Times New Roman" w:cs="Times New Roman"/>
          <w:color w:val="000000" w:themeColor="text1"/>
        </w:rPr>
        <w:t>impair the capacity of patients’ immune system</w:t>
      </w:r>
      <w:del w:id="192" w:author="陈崇" w:date="2019-11-26T23:01:00Z">
        <w:r w:rsidRPr="00E746B6" w:rsidDel="00617D8A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to </w:t>
      </w:r>
      <w:del w:id="193" w:author="陈崇" w:date="2019-11-27T14:31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resolve </w:delText>
        </w:r>
      </w:del>
      <w:ins w:id="194" w:author="陈崇" w:date="2019-11-27T14:31:00Z">
        <w:r w:rsidR="0089092A">
          <w:rPr>
            <w:rFonts w:ascii="Times New Roman" w:hAnsi="Times New Roman" w:cs="Times New Roman"/>
            <w:color w:val="000000" w:themeColor="text1"/>
          </w:rPr>
          <w:t>clear</w:t>
        </w:r>
        <w:r w:rsidR="0089092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EBV</w:t>
      </w:r>
      <w:del w:id="195" w:author="陈崇" w:date="2019-11-27T14:31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 infection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, the disease initiator. </w:t>
      </w:r>
      <w:del w:id="196" w:author="陈崇" w:date="2019-11-27T14:32:00Z">
        <w:r w:rsidRPr="00E746B6" w:rsidDel="0089092A">
          <w:rPr>
            <w:rFonts w:ascii="Times New Roman" w:hAnsi="Times New Roman" w:cs="Times New Roman"/>
            <w:color w:val="000000" w:themeColor="text1"/>
          </w:rPr>
          <w:delText>Furthermore, c</w:delText>
        </w:r>
      </w:del>
      <w:ins w:id="197" w:author="陈崇" w:date="2019-11-27T14:32:00Z">
        <w:r w:rsidR="0089092A">
          <w:rPr>
            <w:rFonts w:ascii="Times New Roman" w:hAnsi="Times New Roman" w:cs="Times New Roman"/>
            <w:color w:val="000000" w:themeColor="text1"/>
          </w:rPr>
          <w:t>C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urrent antiviral agents demonstrate marginal </w:t>
      </w:r>
      <w:ins w:id="198" w:author="陈崇" w:date="2019-11-27T14:34:00Z">
        <w:r w:rsidR="0089092A">
          <w:rPr>
            <w:rFonts w:ascii="Times New Roman" w:hAnsi="Times New Roman" w:cs="Times New Roman"/>
            <w:color w:val="000000" w:themeColor="text1"/>
          </w:rPr>
          <w:t xml:space="preserve">anti-EBV </w:t>
        </w:r>
      </w:ins>
      <w:r w:rsidRPr="00E746B6">
        <w:rPr>
          <w:rFonts w:ascii="Times New Roman" w:hAnsi="Times New Roman" w:cs="Times New Roman"/>
          <w:color w:val="000000" w:themeColor="text1"/>
        </w:rPr>
        <w:t>utility</w:t>
      </w:r>
      <w:del w:id="199" w:author="陈崇" w:date="2019-11-27T14:34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 in clear EBV</w:delText>
        </w:r>
      </w:del>
      <w:del w:id="200" w:author="陈崇" w:date="2019-11-26T23:01:00Z">
        <w:r w:rsidRPr="00E746B6" w:rsidDel="00617D8A">
          <w:rPr>
            <w:rFonts w:ascii="Times New Roman" w:hAnsi="Times New Roman" w:cs="Times New Roman"/>
            <w:color w:val="000000" w:themeColor="text1"/>
          </w:rPr>
          <w:delText xml:space="preserve"> infection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, which leaves </w:t>
      </w:r>
      <w:del w:id="201" w:author="陈崇" w:date="2019-11-26T23:06:00Z">
        <w:r w:rsidRPr="00E746B6" w:rsidDel="005C7779">
          <w:rPr>
            <w:rFonts w:ascii="Times New Roman" w:hAnsi="Times New Roman" w:cs="Times New Roman"/>
            <w:color w:val="000000" w:themeColor="text1"/>
          </w:rPr>
          <w:delText xml:space="preserve">the </w:delText>
        </w:r>
      </w:del>
      <w:r w:rsidRPr="00E746B6">
        <w:rPr>
          <w:rFonts w:ascii="Times New Roman" w:hAnsi="Times New Roman" w:cs="Times New Roman"/>
          <w:color w:val="000000" w:themeColor="text1"/>
        </w:rPr>
        <w:t>allogeneic hematopoietic stem cell transplantation (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allo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-HSCT) </w:t>
      </w:r>
      <w:del w:id="202" w:author="陈崇" w:date="2019-11-27T14:34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being </w:delText>
        </w:r>
      </w:del>
      <w:r w:rsidRPr="00E746B6">
        <w:rPr>
          <w:rFonts w:ascii="Times New Roman" w:hAnsi="Times New Roman" w:cs="Times New Roman"/>
          <w:color w:val="000000" w:themeColor="text1"/>
        </w:rPr>
        <w:t>the only potentially curative method for relapsed/refractory EBV-HLH</w:t>
      </w:r>
      <w:ins w:id="203" w:author="陈崇" w:date="2019-11-26T23:08:00Z">
        <w:r w:rsidR="005C7779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5C7779" w:rsidRPr="00E746B6">
          <w:rPr>
            <w:rFonts w:ascii="Times New Roman" w:hAnsi="Times New Roman" w:cs="Times New Roman"/>
            <w:color w:val="000000" w:themeColor="text1"/>
          </w:rPr>
          <w:t>(r/r EBV-HLH)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204" w:author="陈崇" w:date="2019-11-26T23:07:00Z">
        <w:r w:rsidR="005C7779">
          <w:rPr>
            <w:rFonts w:ascii="Times New Roman" w:hAnsi="Times New Roman" w:cs="Times New Roman"/>
            <w:color w:val="000000" w:themeColor="text1"/>
          </w:rPr>
          <w:t>so far</w:t>
        </w:r>
      </w:ins>
      <w:del w:id="205" w:author="陈崇" w:date="2019-11-26T23:08:00Z">
        <w:r w:rsidRPr="00E746B6" w:rsidDel="005C7779">
          <w:rPr>
            <w:rFonts w:ascii="Times New Roman" w:hAnsi="Times New Roman" w:cs="Times New Roman"/>
            <w:color w:val="000000" w:themeColor="text1"/>
          </w:rPr>
          <w:delText>(r/r EBV-HLH)</w:delText>
        </w:r>
      </w:del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PEVuZE5vdGU+PENpdGU+PEF1dGhvcj5LaW11cmE8L0F1dGhvcj48WWVhcj4yMDEyPC9ZZWFyPjxS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</w:fldData>
        </w:fldChar>
      </w:r>
      <w:r w:rsidR="00461748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461748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PEVuZE5vdGU+PENpdGU+PEF1dGhvcj5LaW11cmE8L0F1dGhvcj48WWVhcj4yMDEyPC9ZZWFyPjxS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</w:fldData>
        </w:fldChar>
      </w:r>
      <w:r w:rsidR="00461748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461748">
        <w:rPr>
          <w:rFonts w:ascii="Times New Roman" w:hAnsi="Times New Roman" w:cs="Times New Roman"/>
          <w:color w:val="000000" w:themeColor="text1"/>
        </w:rPr>
      </w:r>
      <w:r w:rsidR="00461748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9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206" w:author="陈崇" w:date="2019-11-27T14:35:00Z">
        <w:r w:rsidRPr="00E746B6" w:rsidDel="0089092A">
          <w:rPr>
            <w:rFonts w:ascii="Times New Roman" w:hAnsi="Times New Roman" w:cs="Times New Roman"/>
            <w:color w:val="000000" w:themeColor="text1"/>
          </w:rPr>
          <w:delText>However</w:delText>
        </w:r>
      </w:del>
      <w:ins w:id="207" w:author="陈崇" w:date="2019-11-27T14:35:00Z">
        <w:r w:rsidR="0089092A">
          <w:rPr>
            <w:rFonts w:ascii="Times New Roman" w:hAnsi="Times New Roman" w:cs="Times New Roman"/>
            <w:color w:val="000000" w:themeColor="text1"/>
          </w:rPr>
          <w:t>Further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matched donors are limited and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allo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-HSCT also causes </w:t>
      </w:r>
      <w:del w:id="208" w:author="陈崇" w:date="2019-11-27T14:35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a lot of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complications that influence patients’ long-term survival and life quality. Thus, better curative </w:t>
      </w:r>
      <w:del w:id="209" w:author="陈崇" w:date="2019-11-27T14:36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treatment </w:delText>
        </w:r>
      </w:del>
      <w:ins w:id="210" w:author="陈崇" w:date="2019-11-27T14:36:00Z">
        <w:r w:rsidR="0089092A">
          <w:rPr>
            <w:rFonts w:ascii="Times New Roman" w:hAnsi="Times New Roman" w:cs="Times New Roman"/>
            <w:color w:val="000000" w:themeColor="text1"/>
          </w:rPr>
          <w:t>therapeutic strategies</w:t>
        </w:r>
        <w:r w:rsidR="0089092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211" w:author="陈崇" w:date="2019-11-27T14:35:00Z">
        <w:r w:rsidRPr="00E746B6" w:rsidDel="0089092A">
          <w:rPr>
            <w:rFonts w:ascii="Times New Roman" w:hAnsi="Times New Roman" w:cs="Times New Roman"/>
            <w:color w:val="000000" w:themeColor="text1"/>
          </w:rPr>
          <w:delText xml:space="preserve">is </w:delText>
        </w:r>
      </w:del>
      <w:ins w:id="212" w:author="陈崇" w:date="2019-11-27T14:35:00Z">
        <w:r w:rsidR="0089092A">
          <w:rPr>
            <w:rFonts w:ascii="Times New Roman" w:hAnsi="Times New Roman" w:cs="Times New Roman"/>
            <w:color w:val="000000" w:themeColor="text1"/>
          </w:rPr>
          <w:t>are</w:t>
        </w:r>
        <w:r w:rsidR="0089092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on demand for r/r EBV-HLH. </w:t>
      </w:r>
    </w:p>
    <w:p w14:paraId="7A63A59F" w14:textId="37DE539D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>The expression levels of programmed death protein-1 (PD-1) increase</w:t>
      </w:r>
      <w:del w:id="213" w:author="陈崇" w:date="2019-11-27T14:38:00Z">
        <w:r w:rsidRPr="00E746B6" w:rsidDel="00B956D7">
          <w:rPr>
            <w:rFonts w:ascii="Times New Roman" w:hAnsi="Times New Roman" w:cs="Times New Roman"/>
            <w:color w:val="000000" w:themeColor="text1"/>
          </w:rPr>
          <w:delText>d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on the surface of CD8 T cells </w:t>
      </w:r>
      <w:del w:id="214" w:author="陈崇" w:date="2019-11-26T23:27:00Z">
        <w:r w:rsidRPr="00E746B6" w:rsidDel="00AB4451">
          <w:rPr>
            <w:rFonts w:ascii="Times New Roman" w:hAnsi="Times New Roman" w:cs="Times New Roman"/>
            <w:color w:val="000000" w:themeColor="text1"/>
          </w:rPr>
          <w:delText xml:space="preserve">in </w:delText>
        </w:r>
      </w:del>
      <w:ins w:id="215" w:author="陈崇" w:date="2019-11-26T23:27:00Z">
        <w:r w:rsidR="00AB4451">
          <w:rPr>
            <w:rFonts w:ascii="Times New Roman" w:hAnsi="Times New Roman" w:cs="Times New Roman"/>
            <w:color w:val="000000" w:themeColor="text1"/>
          </w:rPr>
          <w:t>with</w:t>
        </w:r>
        <w:r w:rsidR="00AB445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EBV </w:t>
      </w:r>
      <w:del w:id="216" w:author="陈崇" w:date="2019-11-26T23:27:00Z">
        <w:r w:rsidRPr="00E746B6" w:rsidDel="00EC477F">
          <w:rPr>
            <w:rFonts w:ascii="Times New Roman" w:hAnsi="Times New Roman" w:cs="Times New Roman"/>
            <w:color w:val="000000" w:themeColor="text1"/>
          </w:rPr>
          <w:delText>and also many</w:delText>
        </w:r>
      </w:del>
      <w:ins w:id="217" w:author="陈崇" w:date="2019-11-26T23:27:00Z">
        <w:r w:rsidR="00EC477F">
          <w:rPr>
            <w:rFonts w:ascii="Times New Roman" w:hAnsi="Times New Roman" w:cs="Times New Roman"/>
            <w:color w:val="000000" w:themeColor="text1"/>
          </w:rPr>
          <w:t>or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other </w:t>
      </w:r>
      <w:del w:id="218" w:author="陈崇" w:date="2019-11-26T23:27:00Z">
        <w:r w:rsidRPr="00E746B6" w:rsidDel="00EC477F">
          <w:rPr>
            <w:rFonts w:ascii="Times New Roman" w:hAnsi="Times New Roman" w:cs="Times New Roman"/>
            <w:color w:val="000000" w:themeColor="text1"/>
          </w:rPr>
          <w:delText xml:space="preserve">viral </w:delText>
        </w:r>
      </w:del>
      <w:ins w:id="219" w:author="陈崇" w:date="2019-11-26T23:27:00Z">
        <w:r w:rsidR="00EC477F" w:rsidRPr="00E746B6">
          <w:rPr>
            <w:rFonts w:ascii="Times New Roman" w:hAnsi="Times New Roman" w:cs="Times New Roman"/>
            <w:color w:val="000000" w:themeColor="text1"/>
          </w:rPr>
          <w:t>vir</w:t>
        </w:r>
        <w:r w:rsidR="00EC477F">
          <w:rPr>
            <w:rFonts w:ascii="Times New Roman" w:hAnsi="Times New Roman" w:cs="Times New Roman"/>
            <w:color w:val="000000" w:themeColor="text1"/>
          </w:rPr>
          <w:t>us</w:t>
        </w:r>
        <w:r w:rsidR="00EC477F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infections</w:t>
      </w:r>
      <w:del w:id="220" w:author="陈崇" w:date="2019-11-26T23:27:00Z">
        <w:r w:rsidRPr="00E746B6" w:rsidDel="00EC477F">
          <w:rPr>
            <w:rFonts w:ascii="Times New Roman" w:hAnsi="Times New Roman" w:cs="Times New Roman"/>
            <w:color w:val="000000" w:themeColor="text1"/>
          </w:rPr>
          <w:delText xml:space="preserve"> for immune evasion</w:delText>
        </w:r>
      </w:del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PEVuZE5vdGU+PENpdGU+PEF1dGhvcj5DaGF0dGVyamVlPC9BdXRob3I+PFllYXI+MjAxOTwvWWVh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PEVuZE5vdGU+PENpdGU+PEF1dGhvcj5DaGF0dGVyamVlPC9BdXRob3I+PFllYXI+MjAxOTwvWWVh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10,11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. PD-1 inhibitors, approved for multiple cancers, have been shown to be effective </w:t>
      </w:r>
      <w:del w:id="221" w:author="陈崇" w:date="2019-11-26T23:27:00Z">
        <w:r w:rsidRPr="00E746B6" w:rsidDel="00EC477F">
          <w:rPr>
            <w:rFonts w:ascii="Times New Roman" w:hAnsi="Times New Roman" w:cs="Times New Roman"/>
            <w:color w:val="000000" w:themeColor="text1"/>
          </w:rPr>
          <w:delText xml:space="preserve">in </w:delText>
        </w:r>
      </w:del>
      <w:ins w:id="222" w:author="陈崇" w:date="2019-11-26T23:27:00Z">
        <w:r w:rsidR="00EC477F">
          <w:rPr>
            <w:rFonts w:ascii="Times New Roman" w:hAnsi="Times New Roman" w:cs="Times New Roman"/>
            <w:color w:val="000000" w:themeColor="text1"/>
          </w:rPr>
          <w:t>for</w:t>
        </w:r>
        <w:r w:rsidR="00EC477F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chronic viral infections in animal models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PEVuZE5vdGU+PENpdGU+PEF1dGhvcj5CYXJiZXI8L0F1dGhvcj48WWVhcj4yMDA2PC9ZZWFyPjxS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PEVuZE5vdGU+PENpdGU+PEF1dGhvcj5CYXJiZXI8L0F1dGhvcj48WWVhcj4yMDA2PC9ZZWFyPjxS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12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ins w:id="223" w:author="陈崇" w:date="2019-11-27T11:42:00Z">
        <w:r w:rsidR="006B10DA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224" w:author="陈崇" w:date="2019-11-27T11:42:00Z">
        <w:r w:rsidRPr="00E746B6" w:rsidDel="006B10DA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and recently </w:t>
      </w:r>
      <w:del w:id="225" w:author="陈崇" w:date="2019-11-27T11:42:00Z">
        <w:r w:rsidRPr="00E746B6" w:rsidDel="006B10DA">
          <w:rPr>
            <w:rFonts w:ascii="Times New Roman" w:hAnsi="Times New Roman" w:cs="Times New Roman"/>
            <w:color w:val="000000" w:themeColor="text1"/>
          </w:rPr>
          <w:delText xml:space="preserve">in </w:delText>
        </w:r>
      </w:del>
      <w:ins w:id="226" w:author="陈崇" w:date="2019-11-27T11:42:00Z">
        <w:r w:rsidR="006B10DA">
          <w:rPr>
            <w:rFonts w:ascii="Times New Roman" w:hAnsi="Times New Roman" w:cs="Times New Roman"/>
            <w:color w:val="000000" w:themeColor="text1"/>
          </w:rPr>
          <w:t>for</w:t>
        </w:r>
        <w:r w:rsidR="006B10D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progressive multifocal leukoencephalopathy (PML) patients with JC virus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PEVuZE5vdGU+PENpdGU+PEF1dGhvcj5Db3J0ZXNlPC9BdXRob3I+PFllYXI+MjAxOTwvWWVhcj48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PEVuZE5vdGU+PENpdGU+PEF1dGhvcj5Db3J0ZXNlPC9BdXRob3I+PFllYXI+MjAxOTwvWWVhcj48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13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Interesting</w:t>
      </w:r>
      <w:ins w:id="227" w:author="陈崇" w:date="2019-11-27T11:43:00Z">
        <w:r w:rsidR="00371C59">
          <w:rPr>
            <w:rFonts w:ascii="Times New Roman" w:hAnsi="Times New Roman" w:cs="Times New Roman"/>
            <w:color w:val="000000" w:themeColor="text1"/>
          </w:rPr>
          <w:t>ly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these antibodies also </w:t>
      </w:r>
      <w:del w:id="228" w:author="陈崇" w:date="2019-11-27T14:38:00Z">
        <w:r w:rsidRPr="00E746B6" w:rsidDel="00B956D7">
          <w:rPr>
            <w:rFonts w:ascii="Times New Roman" w:hAnsi="Times New Roman" w:cs="Times New Roman"/>
            <w:color w:val="000000" w:themeColor="text1"/>
          </w:rPr>
          <w:delText xml:space="preserve">had </w:delText>
        </w:r>
      </w:del>
      <w:ins w:id="229" w:author="陈崇" w:date="2019-11-27T14:38:00Z">
        <w:r w:rsidR="00B956D7" w:rsidRPr="00E746B6">
          <w:rPr>
            <w:rFonts w:ascii="Times New Roman" w:hAnsi="Times New Roman" w:cs="Times New Roman"/>
            <w:color w:val="000000" w:themeColor="text1"/>
          </w:rPr>
          <w:t>ha</w:t>
        </w:r>
        <w:r w:rsidR="00B956D7">
          <w:rPr>
            <w:rFonts w:ascii="Times New Roman" w:hAnsi="Times New Roman" w:cs="Times New Roman"/>
            <w:color w:val="000000" w:themeColor="text1"/>
          </w:rPr>
          <w:t>ve</w:t>
        </w:r>
        <w:r w:rsidR="00B956D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high response rates in </w:t>
      </w:r>
      <w:bookmarkStart w:id="230" w:name="OLE_LINK56"/>
      <w:bookmarkStart w:id="231" w:name="OLE_LINK57"/>
      <w:r w:rsidRPr="00E746B6">
        <w:rPr>
          <w:rFonts w:ascii="Times New Roman" w:hAnsi="Times New Roman" w:cs="Times New Roman"/>
          <w:color w:val="000000" w:themeColor="text1"/>
        </w:rPr>
        <w:t>EBV+ gastric cancer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PEVuZE5vdGU+PENpdGU+PEF1dGhvcj5LaW08L0F1dGhvcj48WWVhcj4yMDE4PC9ZZWFyPjxSZWNO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PEVuZE5vdGU+PENpdGU+PEF1dGhvcj5LaW08L0F1dGhvcj48WWVhcj4yMDE4PC9ZZWFyPjxSZWNO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14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bookmarkEnd w:id="230"/>
      <w:bookmarkEnd w:id="231"/>
      <w:r w:rsidRPr="00E746B6">
        <w:rPr>
          <w:rFonts w:ascii="Times New Roman" w:hAnsi="Times New Roman" w:cs="Times New Roman"/>
          <w:color w:val="000000" w:themeColor="text1"/>
        </w:rPr>
        <w:t xml:space="preserve"> and NK/T lymphoma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PEVuZE5vdGU+PENpdGU+PEF1dGhvcj5Ld29uZzwvQXV0aG9yPjxZZWFyPjIwMTc8L1llYXI+PFJl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=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PEVuZE5vdGU+PENpdGU+PEF1dGhvcj5Ld29uZzwvQXV0aG9yPjxZZWFyPjIwMTc8L1llYXI+PFJl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=
</w:fldData>
        </w:fldChar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15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A possible explanation is that enhanced immun</w:t>
      </w:r>
      <w:ins w:id="232" w:author="陈崇" w:date="2019-11-27T14:39:00Z">
        <w:r w:rsidR="00593D90">
          <w:rPr>
            <w:rFonts w:ascii="Times New Roman" w:hAnsi="Times New Roman" w:cs="Times New Roman"/>
            <w:color w:val="000000" w:themeColor="text1"/>
          </w:rPr>
          <w:t>ity</w:t>
        </w:r>
      </w:ins>
      <w:del w:id="233" w:author="陈崇" w:date="2019-11-27T14:39:00Z">
        <w:r w:rsidRPr="00E746B6" w:rsidDel="00593D90">
          <w:rPr>
            <w:rFonts w:ascii="Times New Roman" w:hAnsi="Times New Roman" w:cs="Times New Roman"/>
            <w:color w:val="000000" w:themeColor="text1"/>
          </w:rPr>
          <w:delText>e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234" w:author="陈崇" w:date="2019-11-27T14:38:00Z">
        <w:r w:rsidRPr="00E746B6" w:rsidDel="00B956D7">
          <w:rPr>
            <w:rFonts w:ascii="Times New Roman" w:hAnsi="Times New Roman" w:cs="Times New Roman"/>
            <w:color w:val="000000" w:themeColor="text1"/>
          </w:rPr>
          <w:delText xml:space="preserve">system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after PD-1 blockade helps to </w:t>
      </w:r>
      <w:del w:id="235" w:author="陈崇" w:date="2019-11-27T11:43:00Z">
        <w:r w:rsidRPr="00E746B6" w:rsidDel="00371C59">
          <w:rPr>
            <w:rFonts w:ascii="Times New Roman" w:hAnsi="Times New Roman" w:cs="Times New Roman"/>
            <w:color w:val="000000" w:themeColor="text1"/>
          </w:rPr>
          <w:delText xml:space="preserve">both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restrain cancer cells and </w:t>
      </w:r>
      <w:ins w:id="236" w:author="陈崇" w:date="2019-11-27T11:44:00Z">
        <w:r w:rsidR="00371C59">
          <w:rPr>
            <w:rFonts w:ascii="Times New Roman" w:hAnsi="Times New Roman" w:cs="Times New Roman"/>
            <w:color w:val="000000" w:themeColor="text1"/>
          </w:rPr>
          <w:t xml:space="preserve">also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clear EBV infection. However, it is unknown whether PD-1 </w:t>
      </w:r>
      <w:del w:id="237" w:author="陈崇" w:date="2019-11-27T11:46:00Z">
        <w:r w:rsidRPr="00E746B6" w:rsidDel="00205389">
          <w:rPr>
            <w:rFonts w:ascii="Times New Roman" w:hAnsi="Times New Roman" w:cs="Times New Roman"/>
            <w:color w:val="000000" w:themeColor="text1"/>
          </w:rPr>
          <w:delText xml:space="preserve">antibody </w:delText>
        </w:r>
      </w:del>
      <w:ins w:id="238" w:author="陈崇" w:date="2019-11-27T11:46:00Z">
        <w:r w:rsidR="00205389" w:rsidRPr="00E746B6">
          <w:rPr>
            <w:rFonts w:ascii="Times New Roman" w:hAnsi="Times New Roman" w:cs="Times New Roman"/>
            <w:color w:val="000000" w:themeColor="text1"/>
          </w:rPr>
          <w:t>antibod</w:t>
        </w:r>
        <w:r w:rsidR="00205389">
          <w:rPr>
            <w:rFonts w:ascii="Times New Roman" w:hAnsi="Times New Roman" w:cs="Times New Roman"/>
            <w:color w:val="000000" w:themeColor="text1"/>
          </w:rPr>
          <w:t>ies</w:t>
        </w:r>
        <w:r w:rsidR="00205389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would be safe and effective for r/r EBV-HLH, a hyperinflammatory syndrome </w:t>
      </w:r>
      <w:del w:id="239" w:author="陈崇" w:date="2019-11-27T14:40:00Z">
        <w:r w:rsidRPr="00E746B6" w:rsidDel="00593D90">
          <w:rPr>
            <w:rFonts w:ascii="Times New Roman" w:hAnsi="Times New Roman" w:cs="Times New Roman"/>
            <w:color w:val="000000" w:themeColor="text1"/>
          </w:rPr>
          <w:delText xml:space="preserve">caused </w:delText>
        </w:r>
      </w:del>
      <w:ins w:id="240" w:author="陈崇" w:date="2019-11-27T14:40:00Z">
        <w:r w:rsidR="00593D90">
          <w:rPr>
            <w:rFonts w:ascii="Times New Roman" w:hAnsi="Times New Roman" w:cs="Times New Roman"/>
            <w:color w:val="000000" w:themeColor="text1"/>
          </w:rPr>
          <w:t>trigger</w:t>
        </w:r>
        <w:r w:rsidR="00593D90" w:rsidRPr="00E746B6">
          <w:rPr>
            <w:rFonts w:ascii="Times New Roman" w:hAnsi="Times New Roman" w:cs="Times New Roman"/>
            <w:color w:val="000000" w:themeColor="text1"/>
          </w:rPr>
          <w:t xml:space="preserve">ed </w:t>
        </w:r>
      </w:ins>
      <w:r w:rsidRPr="00E746B6">
        <w:rPr>
          <w:rFonts w:ascii="Times New Roman" w:hAnsi="Times New Roman" w:cs="Times New Roman"/>
          <w:color w:val="000000" w:themeColor="text1"/>
        </w:rPr>
        <w:t>by EBV infection.</w:t>
      </w:r>
      <w:bookmarkEnd w:id="158"/>
      <w:bookmarkEnd w:id="159"/>
    </w:p>
    <w:p w14:paraId="5BD5BD65" w14:textId="77777777" w:rsidR="00006B9E" w:rsidRPr="00593D90" w:rsidRDefault="00006B9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CFB69E" w14:textId="77777777" w:rsidR="0033265E" w:rsidRPr="00006B9E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6B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Method</w:t>
      </w:r>
    </w:p>
    <w:p w14:paraId="089D8698" w14:textId="77777777" w:rsidR="0033265E" w:rsidRPr="00E746B6" w:rsidRDefault="0033265E" w:rsidP="0033265E">
      <w:pPr>
        <w:spacing w:beforeLines="50" w:before="211" w:afterLines="50" w:after="211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1" w:name="OLE_LINK28"/>
      <w:bookmarkStart w:id="242" w:name="OLE_LINK33"/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Patients</w:t>
      </w:r>
    </w:p>
    <w:p w14:paraId="1E413BBB" w14:textId="6AF0A409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>Here</w:t>
      </w:r>
      <w:ins w:id="243" w:author="陈崇" w:date="2019-11-27T13:47:00Z">
        <w:r w:rsidR="000507C8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we retrospectively analyzed the clinical data of </w:t>
      </w:r>
      <w:del w:id="244" w:author="陈崇" w:date="2019-11-27T14:42:00Z">
        <w:r w:rsidRPr="00E746B6" w:rsidDel="00046FDC">
          <w:rPr>
            <w:rFonts w:ascii="Times New Roman" w:hAnsi="Times New Roman" w:cs="Times New Roman"/>
            <w:color w:val="000000" w:themeColor="text1"/>
          </w:rPr>
          <w:delText xml:space="preserve">7 </w:delText>
        </w:r>
      </w:del>
      <w:ins w:id="245" w:author="陈崇" w:date="2019-11-27T14:42:00Z">
        <w:r w:rsidR="00046FDC">
          <w:rPr>
            <w:rFonts w:ascii="Times New Roman" w:hAnsi="Times New Roman" w:cs="Times New Roman"/>
            <w:color w:val="000000" w:themeColor="text1"/>
          </w:rPr>
          <w:t>seven</w:t>
        </w:r>
        <w:r w:rsidR="00046FDC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r/r EBV-HLH patients treated with nivolumab as </w:t>
      </w:r>
      <w:del w:id="246" w:author="陈崇" w:date="2019-11-27T13:48:00Z">
        <w:r w:rsidRPr="00E746B6" w:rsidDel="006059B1">
          <w:rPr>
            <w:rFonts w:ascii="Times New Roman" w:hAnsi="Times New Roman" w:cs="Times New Roman"/>
            <w:color w:val="000000" w:themeColor="text1"/>
          </w:rPr>
          <w:delText xml:space="preserve">a </w:delText>
        </w:r>
      </w:del>
      <w:r w:rsidRPr="00E746B6">
        <w:rPr>
          <w:rFonts w:ascii="Times New Roman" w:hAnsi="Times New Roman" w:cs="Times New Roman"/>
          <w:color w:val="000000" w:themeColor="text1"/>
        </w:rPr>
        <w:t>compassionate use in West China Hospital (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ChiCTR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1900026232). All </w:t>
      </w:r>
      <w:del w:id="247" w:author="陈崇" w:date="2019-11-27T14:42:00Z">
        <w:r w:rsidRPr="00E746B6" w:rsidDel="00046FDC">
          <w:rPr>
            <w:rFonts w:ascii="Times New Roman" w:hAnsi="Times New Roman" w:cs="Times New Roman"/>
            <w:color w:val="000000" w:themeColor="text1"/>
          </w:rPr>
          <w:delText xml:space="preserve">7 </w:delText>
        </w:r>
      </w:del>
      <w:ins w:id="248" w:author="陈崇" w:date="2019-11-27T14:42:00Z">
        <w:r w:rsidR="00046FDC">
          <w:rPr>
            <w:rFonts w:ascii="Times New Roman" w:hAnsi="Times New Roman" w:cs="Times New Roman"/>
            <w:color w:val="000000" w:themeColor="text1"/>
          </w:rPr>
          <w:t>seven</w:t>
        </w:r>
        <w:r w:rsidR="00046FDC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patients provided written informed consent</w:t>
      </w:r>
      <w:del w:id="249" w:author="陈崇" w:date="2019-11-27T13:49:00Z">
        <w:r w:rsidRPr="00E746B6" w:rsidDel="006059B1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250" w:author="陈崇" w:date="2019-11-27T14:46:00Z">
        <w:r w:rsidRPr="00E746B6" w:rsidDel="00CF7F98">
          <w:rPr>
            <w:rFonts w:ascii="Times New Roman" w:hAnsi="Times New Roman" w:cs="Times New Roman"/>
            <w:color w:val="000000" w:themeColor="text1"/>
          </w:rPr>
          <w:delText xml:space="preserve">for receiving </w:delText>
        </w:r>
      </w:del>
      <w:ins w:id="251" w:author="陈崇" w:date="2019-11-27T14:46:00Z">
        <w:r w:rsidR="00CF7F98">
          <w:rPr>
            <w:rFonts w:ascii="Times New Roman" w:hAnsi="Times New Roman" w:cs="Times New Roman"/>
            <w:color w:val="000000" w:themeColor="text1"/>
          </w:rPr>
          <w:t xml:space="preserve">to receive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the off-label treatment with </w:t>
      </w:r>
      <w:bookmarkStart w:id="252" w:name="OLE_LINK13"/>
      <w:bookmarkStart w:id="253" w:name="OLE_LINK14"/>
      <w:r w:rsidRPr="00E746B6">
        <w:rPr>
          <w:rFonts w:ascii="Times New Roman" w:hAnsi="Times New Roman" w:cs="Times New Roman"/>
          <w:color w:val="000000" w:themeColor="text1"/>
        </w:rPr>
        <w:t>nivolumab</w:t>
      </w:r>
      <w:bookmarkEnd w:id="252"/>
      <w:bookmarkEnd w:id="253"/>
      <w:r w:rsidRPr="00E746B6">
        <w:rPr>
          <w:rFonts w:ascii="Times New Roman" w:hAnsi="Times New Roman" w:cs="Times New Roman"/>
          <w:color w:val="000000" w:themeColor="text1"/>
        </w:rPr>
        <w:t xml:space="preserve"> and </w:t>
      </w:r>
      <w:ins w:id="254" w:author="陈崇" w:date="2019-11-27T14:46:00Z">
        <w:r w:rsidR="00CF7F98">
          <w:rPr>
            <w:rFonts w:ascii="Times New Roman" w:hAnsi="Times New Roman" w:cs="Times New Roman"/>
            <w:color w:val="000000" w:themeColor="text1"/>
          </w:rPr>
          <w:t xml:space="preserve">for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blood </w:t>
      </w:r>
      <w:del w:id="255" w:author="陈崇" w:date="2019-11-27T13:49:00Z">
        <w:r w:rsidRPr="00E746B6" w:rsidDel="006059B1">
          <w:rPr>
            <w:rFonts w:ascii="Times New Roman" w:hAnsi="Times New Roman" w:cs="Times New Roman"/>
            <w:color w:val="000000" w:themeColor="text1"/>
          </w:rPr>
          <w:delText xml:space="preserve">samples </w:delText>
        </w:r>
      </w:del>
      <w:ins w:id="256" w:author="陈崇" w:date="2019-11-27T13:49:00Z">
        <w:r w:rsidR="006059B1" w:rsidRPr="00E746B6">
          <w:rPr>
            <w:rFonts w:ascii="Times New Roman" w:hAnsi="Times New Roman" w:cs="Times New Roman"/>
            <w:color w:val="000000" w:themeColor="text1"/>
          </w:rPr>
          <w:t xml:space="preserve">sample </w:t>
        </w:r>
      </w:ins>
      <w:del w:id="257" w:author="陈崇" w:date="2019-11-27T13:50:00Z">
        <w:r w:rsidRPr="00E746B6" w:rsidDel="006059B1">
          <w:rPr>
            <w:rFonts w:ascii="Times New Roman" w:hAnsi="Times New Roman" w:cs="Times New Roman"/>
            <w:color w:val="000000" w:themeColor="text1"/>
          </w:rPr>
          <w:delText>collecting</w:delText>
        </w:r>
      </w:del>
      <w:ins w:id="258" w:author="陈崇" w:date="2019-11-27T13:50:00Z">
        <w:r w:rsidR="006059B1" w:rsidRPr="00E746B6">
          <w:rPr>
            <w:rFonts w:ascii="Times New Roman" w:hAnsi="Times New Roman" w:cs="Times New Roman"/>
            <w:color w:val="000000" w:themeColor="text1"/>
          </w:rPr>
          <w:t>collect</w:t>
        </w:r>
        <w:r w:rsidR="006059B1">
          <w:rPr>
            <w:rFonts w:ascii="Times New Roman" w:hAnsi="Times New Roman" w:cs="Times New Roman"/>
            <w:color w:val="000000" w:themeColor="text1"/>
          </w:rPr>
          <w:t>ion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ins w:id="259" w:author="Liu Pengpeng" w:date="2019-11-23T22:07:00Z">
        <w:r w:rsidR="002750E1" w:rsidRPr="00CF7F98">
          <w:rPr>
            <w:rFonts w:ascii="Times New Roman" w:hAnsi="Times New Roman" w:cs="Times New Roman"/>
            <w:color w:val="000000" w:themeColor="text1"/>
            <w:rPrChange w:id="260" w:author="陈崇" w:date="2019-11-27T14:49:00Z">
              <w:rPr>
                <w:color w:val="FF0000"/>
              </w:rPr>
            </w:rPrChange>
          </w:rPr>
          <w:t xml:space="preserve">HLH was diagnosed according to </w:t>
        </w:r>
      </w:ins>
      <w:ins w:id="261" w:author="陈崇" w:date="2019-11-27T14:47:00Z">
        <w:r w:rsidR="00CF7F98" w:rsidRPr="00CF7F98">
          <w:rPr>
            <w:rFonts w:ascii="Times New Roman" w:hAnsi="Times New Roman" w:cs="Times New Roman"/>
            <w:color w:val="000000" w:themeColor="text1"/>
            <w:rPrChange w:id="262" w:author="陈崇" w:date="2019-11-27T14:49:00Z">
              <w:rPr>
                <w:color w:val="FF0000"/>
              </w:rPr>
            </w:rPrChange>
          </w:rPr>
          <w:t xml:space="preserve">the </w:t>
        </w:r>
      </w:ins>
      <w:ins w:id="263" w:author="Liu Pengpeng" w:date="2019-11-23T22:07:00Z">
        <w:r w:rsidR="002750E1" w:rsidRPr="00CF7F98">
          <w:rPr>
            <w:rFonts w:ascii="Times New Roman" w:hAnsi="Times New Roman" w:cs="Times New Roman"/>
            <w:color w:val="000000" w:themeColor="text1"/>
            <w:rPrChange w:id="264" w:author="陈崇" w:date="2019-11-27T14:49:00Z">
              <w:rPr>
                <w:color w:val="FF0000"/>
              </w:rPr>
            </w:rPrChange>
          </w:rPr>
          <w:t xml:space="preserve">HLH-2004 diagnosis </w:t>
        </w:r>
        <w:del w:id="265" w:author="陈崇" w:date="2019-11-27T14:47:00Z">
          <w:r w:rsidR="002750E1" w:rsidRPr="00CF7F98" w:rsidDel="00CF7F98">
            <w:rPr>
              <w:rFonts w:ascii="Times New Roman" w:hAnsi="Times New Roman" w:cs="Times New Roman"/>
              <w:color w:val="000000" w:themeColor="text1"/>
              <w:rPrChange w:id="266" w:author="陈崇" w:date="2019-11-27T14:49:00Z">
                <w:rPr>
                  <w:color w:val="FF0000"/>
                </w:rPr>
              </w:rPrChange>
            </w:rPr>
            <w:delText>critria</w:delText>
          </w:r>
        </w:del>
      </w:ins>
      <w:ins w:id="267" w:author="陈崇" w:date="2019-11-27T14:47:00Z">
        <w:r w:rsidR="00CF7F98" w:rsidRPr="00CF7F98">
          <w:rPr>
            <w:rFonts w:ascii="Times New Roman" w:hAnsi="Times New Roman" w:cs="Times New Roman"/>
            <w:color w:val="000000" w:themeColor="text1"/>
            <w:rPrChange w:id="268" w:author="陈崇" w:date="2019-11-27T14:49:00Z">
              <w:rPr>
                <w:color w:val="FF0000"/>
              </w:rPr>
            </w:rPrChange>
          </w:rPr>
          <w:t>guid</w:t>
        </w:r>
      </w:ins>
      <w:ins w:id="269" w:author="陈崇" w:date="2019-11-27T14:48:00Z">
        <w:r w:rsidR="00CF7F98" w:rsidRPr="00CF7F98">
          <w:rPr>
            <w:rFonts w:ascii="Times New Roman" w:hAnsi="Times New Roman" w:cs="Times New Roman"/>
            <w:color w:val="000000" w:themeColor="text1"/>
            <w:rPrChange w:id="270" w:author="陈崇" w:date="2019-11-27T14:49:00Z">
              <w:rPr>
                <w:color w:val="FF0000"/>
              </w:rPr>
            </w:rPrChange>
          </w:rPr>
          <w:t>e</w:t>
        </w:r>
      </w:ins>
      <w:ins w:id="271" w:author="陈崇" w:date="2019-11-27T14:47:00Z">
        <w:r w:rsidR="00CF7F98" w:rsidRPr="00CF7F98">
          <w:rPr>
            <w:rFonts w:ascii="Times New Roman" w:hAnsi="Times New Roman" w:cs="Times New Roman"/>
            <w:color w:val="000000" w:themeColor="text1"/>
            <w:rPrChange w:id="272" w:author="陈崇" w:date="2019-11-27T14:49:00Z">
              <w:rPr>
                <w:color w:val="FF0000"/>
              </w:rPr>
            </w:rPrChange>
          </w:rPr>
          <w:t>line</w:t>
        </w:r>
      </w:ins>
      <w:ins w:id="273" w:author="陈崇" w:date="2019-11-27T14:48:00Z">
        <w:r w:rsidR="00CF7F98" w:rsidRPr="00CF7F98">
          <w:rPr>
            <w:rFonts w:ascii="Times New Roman" w:hAnsi="Times New Roman" w:cs="Times New Roman"/>
            <w:color w:val="000000" w:themeColor="text1"/>
            <w:rPrChange w:id="274" w:author="陈崇" w:date="2019-11-27T14:49:00Z">
              <w:rPr>
                <w:color w:val="FF0000"/>
              </w:rPr>
            </w:rPrChange>
          </w:rPr>
          <w:t>s</w:t>
        </w:r>
      </w:ins>
      <w:ins w:id="275" w:author="Liu Pengpeng" w:date="2019-11-23T22:07:00Z"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76" w:author="陈崇" w:date="2019-11-27T14:49:00Z">
              <w:rPr>
                <w:color w:val="000000" w:themeColor="text1"/>
              </w:rPr>
            </w:rPrChange>
          </w:rPr>
          <w:fldChar w:fldCharType="begin">
            <w:fldData xml:space="preserve">PEVuZE5vdGU+PENpdGU+PEF1dGhvcj5IZW50ZXI8L0F1dGhvcj48WWVhcj4yMDA3PC9ZZWFyPjxS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</w:fldData>
          </w:fldChar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77" w:author="陈崇" w:date="2019-11-27T14:49:00Z">
              <w:rPr>
                <w:color w:val="000000" w:themeColor="text1"/>
              </w:rPr>
            </w:rPrChange>
          </w:rPr>
          <w:instrText xml:space="preserve"> ADDIN EN.CITE </w:instrText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78" w:author="陈崇" w:date="2019-11-27T14:49:00Z">
              <w:rPr>
                <w:color w:val="000000" w:themeColor="text1"/>
              </w:rPr>
            </w:rPrChange>
          </w:rPr>
          <w:fldChar w:fldCharType="begin">
            <w:fldData xml:space="preserve">PEVuZE5vdGU+PENpdGU+PEF1dGhvcj5IZW50ZXI8L0F1dGhvcj48WWVhcj4yMDA3PC9ZZWFyPjxS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</w:fldData>
          </w:fldChar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79" w:author="陈崇" w:date="2019-11-27T14:49:00Z">
              <w:rPr>
                <w:color w:val="000000" w:themeColor="text1"/>
              </w:rPr>
            </w:rPrChange>
          </w:rPr>
          <w:instrText xml:space="preserve"> ADDIN EN.CITE.DATA </w:instrText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0" w:author="陈崇" w:date="2019-11-27T14:49:00Z"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rPrChange>
          </w:rPr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1" w:author="陈崇" w:date="2019-11-27T14:49:00Z">
              <w:rPr>
                <w:color w:val="000000" w:themeColor="text1"/>
              </w:rPr>
            </w:rPrChange>
          </w:rPr>
          <w:fldChar w:fldCharType="end"/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2" w:author="陈崇" w:date="2019-11-27T14:49:00Z"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rPrChange>
          </w:rPr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3" w:author="陈崇" w:date="2019-11-27T14:49:00Z">
              <w:rPr>
                <w:color w:val="000000" w:themeColor="text1"/>
              </w:rPr>
            </w:rPrChange>
          </w:rPr>
          <w:fldChar w:fldCharType="separate"/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4" w:author="陈崇" w:date="2019-11-27T14:49:00Z">
              <w:rPr>
                <w:noProof/>
                <w:color w:val="000000" w:themeColor="text1"/>
                <w:vertAlign w:val="superscript"/>
              </w:rPr>
            </w:rPrChange>
          </w:rPr>
          <w:t>5</w:t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5" w:author="陈崇" w:date="2019-11-27T14:49:00Z">
              <w:rPr>
                <w:color w:val="000000" w:themeColor="text1"/>
              </w:rPr>
            </w:rPrChange>
          </w:rPr>
          <w:fldChar w:fldCharType="end"/>
        </w:r>
        <w:r w:rsidR="002750E1" w:rsidRPr="00CF7F98">
          <w:rPr>
            <w:rFonts w:ascii="Times New Roman" w:hAnsi="Times New Roman" w:cs="Times New Roman"/>
            <w:color w:val="000000" w:themeColor="text1"/>
            <w:rPrChange w:id="286" w:author="陈崇" w:date="2019-11-27T14:49:00Z">
              <w:rPr>
                <w:color w:val="FF0000"/>
              </w:rPr>
            </w:rPrChange>
          </w:rPr>
          <w:t>. EBV-HLH was diagnosed using DNA polymerase chain reaction (PCR) testing with a</w:t>
        </w:r>
        <w:r w:rsidR="002750E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2750E1">
          <w:rPr>
            <w:rFonts w:ascii="Times New Roman" w:hAnsi="Times New Roman" w:cs="Times New Roman"/>
            <w:color w:val="000000" w:themeColor="text1"/>
          </w:rPr>
          <w:t>threshold of 10</w:t>
        </w:r>
        <w:r w:rsidR="002750E1" w:rsidRPr="00CF7F98">
          <w:rPr>
            <w:rFonts w:ascii="Times New Roman" w:hAnsi="Times New Roman" w:cs="Times New Roman"/>
            <w:color w:val="000000" w:themeColor="text1"/>
            <w:vertAlign w:val="superscript"/>
            <w:rPrChange w:id="287" w:author="陈崇" w:date="2019-11-27T14:49:00Z">
              <w:rPr>
                <w:rFonts w:ascii="Times New Roman" w:hAnsi="Times New Roman" w:cs="Times New Roman"/>
                <w:color w:val="000000" w:themeColor="text1"/>
              </w:rPr>
            </w:rPrChange>
          </w:rPr>
          <w:t>3</w:t>
        </w:r>
        <w:r w:rsidR="002750E1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288" w:author="陈崇" w:date="2019-11-27T14:52:00Z">
        <w:r w:rsidR="00C87E01">
          <w:rPr>
            <w:rFonts w:ascii="Times New Roman" w:hAnsi="Times New Roman" w:cs="Times New Roman"/>
            <w:color w:val="000000" w:themeColor="text1"/>
          </w:rPr>
          <w:t>EBV-</w:t>
        </w:r>
        <w:r w:rsidR="00CF7F98">
          <w:rPr>
            <w:rFonts w:ascii="Times New Roman" w:hAnsi="Times New Roman" w:cs="Times New Roman"/>
            <w:color w:val="000000" w:themeColor="text1"/>
          </w:rPr>
          <w:t xml:space="preserve">DNA </w:t>
        </w:r>
      </w:ins>
      <w:ins w:id="289" w:author="Liu Pengpeng" w:date="2019-11-23T22:07:00Z">
        <w:r w:rsidR="002750E1">
          <w:rPr>
            <w:rFonts w:ascii="Times New Roman" w:hAnsi="Times New Roman" w:cs="Times New Roman"/>
            <w:color w:val="000000" w:themeColor="text1"/>
          </w:rPr>
          <w:t>copies</w:t>
        </w:r>
      </w:ins>
      <w:ins w:id="290" w:author="陈崇" w:date="2019-11-27T14:52:00Z">
        <w:r w:rsidR="00CF7F98">
          <w:rPr>
            <w:rFonts w:ascii="Times New Roman" w:hAnsi="Times New Roman" w:cs="Times New Roman"/>
            <w:color w:val="000000" w:themeColor="text1"/>
          </w:rPr>
          <w:t>/</w:t>
        </w:r>
      </w:ins>
      <w:ins w:id="291" w:author="陈崇" w:date="2019-11-27T14:51:00Z">
        <w:r w:rsidR="00CF7F98">
          <w:rPr>
            <w:rFonts w:ascii="Times New Roman" w:hAnsi="Times New Roman" w:cs="Times New Roman"/>
            <w:color w:val="000000" w:themeColor="text1"/>
          </w:rPr>
          <w:t>mL</w:t>
        </w:r>
      </w:ins>
      <w:ins w:id="292" w:author="Liu Pengpeng" w:date="2019-11-23T22:07:00Z">
        <w:del w:id="293" w:author="陈崇" w:date="2019-11-27T14:51:00Z">
          <w:r w:rsidR="002750E1" w:rsidDel="00CF7F98">
            <w:rPr>
              <w:rFonts w:ascii="Times New Roman" w:hAnsi="Times New Roman" w:cs="Times New Roman"/>
              <w:color w:val="000000" w:themeColor="text1"/>
            </w:rPr>
            <w:delText>/</w:delText>
          </w:r>
        </w:del>
      </w:ins>
      <w:ins w:id="294" w:author="陈崇" w:date="2019-11-27T14:51:00Z">
        <w:r w:rsidR="00CF7F98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295" w:author="陈崇" w:date="2019-11-27T14:52:00Z">
        <w:r w:rsidR="00CF7F98">
          <w:rPr>
            <w:rFonts w:ascii="Times New Roman" w:hAnsi="Times New Roman" w:cs="Times New Roman"/>
            <w:color w:val="000000" w:themeColor="text1"/>
          </w:rPr>
          <w:t>in plasma</w:t>
        </w:r>
      </w:ins>
      <w:ins w:id="296" w:author="Liu Pengpeng" w:date="2019-11-23T22:07:00Z">
        <w:del w:id="297" w:author="陈崇" w:date="2019-11-27T14:52:00Z">
          <w:r w:rsidR="002750E1" w:rsidDel="00CF7F98">
            <w:rPr>
              <w:rFonts w:ascii="Times New Roman" w:hAnsi="Times New Roman" w:cs="Times New Roman"/>
              <w:color w:val="000000" w:themeColor="text1"/>
            </w:rPr>
            <w:delText>m</w:delText>
          </w:r>
        </w:del>
        <w:del w:id="298" w:author="陈崇" w:date="2019-11-27T14:50:00Z">
          <w:r w:rsidR="002750E1" w:rsidDel="00CF7F98">
            <w:rPr>
              <w:rFonts w:ascii="Times New Roman" w:hAnsi="Times New Roman" w:cs="Times New Roman"/>
              <w:color w:val="000000" w:themeColor="text1"/>
            </w:rPr>
            <w:delText>l</w:delText>
          </w:r>
        </w:del>
      </w:ins>
      <w:ins w:id="299" w:author="陈崇" w:date="2019-11-27T14:52:00Z">
        <w:r w:rsidR="00CF7F98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300" w:author="Liu Pengpeng" w:date="2019-11-23T22:07:00Z">
        <w:del w:id="301" w:author="陈崇" w:date="2019-11-27T14:52:00Z">
          <w:r w:rsidR="002750E1" w:rsidDel="00CF7F98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</w:del>
        <w:r w:rsidR="002750E1">
          <w:rPr>
            <w:rFonts w:ascii="Times New Roman" w:hAnsi="Times New Roman" w:cs="Times New Roman"/>
            <w:color w:val="000000" w:themeColor="text1"/>
          </w:rPr>
          <w:t>for confirmation of EBV</w:t>
        </w:r>
        <w:del w:id="302" w:author="陈崇" w:date="2019-11-27T14:50:00Z">
          <w:r w:rsidR="002750E1" w:rsidDel="00CF7F98">
            <w:rPr>
              <w:rFonts w:ascii="Times New Roman" w:hAnsi="Times New Roman" w:cs="Times New Roman"/>
              <w:color w:val="000000" w:themeColor="text1"/>
            </w:rPr>
            <w:delText>-trigger</w:delText>
          </w:r>
        </w:del>
      </w:ins>
      <w:ins w:id="303" w:author="Liu Pengpeng" w:date="2019-11-23T22:08:00Z">
        <w:del w:id="304" w:author="陈崇" w:date="2019-11-27T14:50:00Z">
          <w:r w:rsidR="002750E1" w:rsidDel="00CF7F98">
            <w:rPr>
              <w:rFonts w:ascii="Times New Roman" w:hAnsi="Times New Roman" w:cs="Times New Roman"/>
              <w:color w:val="000000" w:themeColor="text1"/>
            </w:rPr>
            <w:delText>ed HLH</w:delText>
          </w:r>
        </w:del>
      </w:ins>
      <w:ins w:id="305" w:author="陈崇" w:date="2019-11-27T14:50:00Z">
        <w:r w:rsidR="00CF7F98">
          <w:rPr>
            <w:rFonts w:ascii="Times New Roman" w:hAnsi="Times New Roman" w:cs="Times New Roman"/>
            <w:color w:val="000000" w:themeColor="text1"/>
          </w:rPr>
          <w:t xml:space="preserve"> infection</w:t>
        </w:r>
      </w:ins>
      <w:r w:rsidR="00BD1707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PEVuZE5vdGU+PENpdGU+PEF1dGhvcj5MYSBSb3NlZTwvQXV0aG9yPjxZZWFyPjIwMTk8L1llYXI+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</w:fldData>
        </w:fldChar>
      </w:r>
      <w:r w:rsidR="00BD1707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BD1707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PEVuZE5vdGU+PENpdGU+PEF1dGhvcj5MYSBSb3NlZTwvQXV0aG9yPjxZZWFyPjIwMTk8L1llYXI+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</w:fldData>
        </w:fldChar>
      </w:r>
      <w:r w:rsidR="00BD1707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BD1707">
        <w:rPr>
          <w:rFonts w:ascii="Times New Roman" w:hAnsi="Times New Roman" w:cs="Times New Roman"/>
          <w:color w:val="000000" w:themeColor="text1"/>
        </w:rPr>
      </w:r>
      <w:r w:rsidR="00BD1707">
        <w:rPr>
          <w:rFonts w:ascii="Times New Roman" w:hAnsi="Times New Roman" w:cs="Times New Roman"/>
          <w:color w:val="000000" w:themeColor="text1"/>
        </w:rPr>
        <w:fldChar w:fldCharType="end"/>
      </w:r>
      <w:r w:rsidR="00BD1707">
        <w:rPr>
          <w:rFonts w:ascii="Times New Roman" w:hAnsi="Times New Roman" w:cs="Times New Roman"/>
          <w:color w:val="000000" w:themeColor="text1"/>
        </w:rPr>
      </w:r>
      <w:r w:rsidR="00BD1707">
        <w:rPr>
          <w:rFonts w:ascii="Times New Roman" w:hAnsi="Times New Roman" w:cs="Times New Roman"/>
          <w:color w:val="000000" w:themeColor="text1"/>
        </w:rPr>
        <w:fldChar w:fldCharType="separate"/>
      </w:r>
      <w:r w:rsidR="00BD1707" w:rsidRPr="00BD1707">
        <w:rPr>
          <w:rFonts w:ascii="Times New Roman" w:hAnsi="Times New Roman" w:cs="Times New Roman"/>
          <w:noProof/>
          <w:color w:val="000000" w:themeColor="text1"/>
          <w:vertAlign w:val="superscript"/>
        </w:rPr>
        <w:t>1</w:t>
      </w:r>
      <w:r w:rsidR="00BD1707">
        <w:rPr>
          <w:rFonts w:ascii="Times New Roman" w:hAnsi="Times New Roman" w:cs="Times New Roman"/>
          <w:color w:val="000000" w:themeColor="text1"/>
        </w:rPr>
        <w:fldChar w:fldCharType="end"/>
      </w:r>
      <w:ins w:id="306" w:author="Liu Pengpeng" w:date="2019-11-23T22:08:00Z">
        <w:r w:rsidR="002750E1">
          <w:rPr>
            <w:rFonts w:ascii="Times New Roman" w:hAnsi="Times New Roman" w:cs="Times New Roman"/>
            <w:color w:val="000000" w:themeColor="text1"/>
          </w:rPr>
          <w:t xml:space="preserve">. </w:t>
        </w:r>
      </w:ins>
      <w:del w:id="307" w:author="陈崇" w:date="2019-11-27T14:51:00Z">
        <w:r w:rsidRPr="00E746B6" w:rsidDel="00CF7F98">
          <w:rPr>
            <w:rFonts w:ascii="Times New Roman" w:hAnsi="Times New Roman" w:cs="Times New Roman"/>
            <w:color w:val="000000" w:themeColor="text1"/>
          </w:rPr>
          <w:delText>EBV-HLH was diagnosed according to HLH-2004 diagnosis criteria</w:delText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PEVuZE5vdGU+PENpdGU+PEF1dGhvcj5IZW50ZXI8L0F1dGhvcj48WWVhcj4yMDA3PC9ZZWFyPjxS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</w:fldData>
          </w:fldChar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PEVuZE5vdGU+PENpdGU+PEF1dGhvcj5IZW50ZXI8L0F1dGhvcj48WWVhcj4yMDA3PC9ZZWFyPjxS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</w:fldData>
          </w:fldChar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Pr="00E746B6" w:rsidDel="00CF7F98">
          <w:rPr>
            <w:rFonts w:ascii="Times New Roman" w:hAnsi="Times New Roman" w:cs="Times New Roman"/>
            <w:color w:val="000000" w:themeColor="text1"/>
          </w:rPr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CF7F98">
          <w:rPr>
            <w:rFonts w:ascii="Times New Roman" w:hAnsi="Times New Roman" w:cs="Times New Roman"/>
            <w:color w:val="000000" w:themeColor="text1"/>
          </w:rPr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E746B6" w:rsidDel="00CF7F98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5</w:delText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CF7F98">
          <w:rPr>
            <w:rFonts w:ascii="Times New Roman" w:hAnsi="Times New Roman" w:cs="Times New Roman"/>
            <w:color w:val="000000" w:themeColor="text1"/>
          </w:rPr>
          <w:delText xml:space="preserve">, with positive EBV-DNA in plasma upon initial clinical presentation. </w:delText>
        </w:r>
      </w:del>
      <w:r w:rsidRPr="00E746B6">
        <w:rPr>
          <w:rFonts w:ascii="Times New Roman" w:hAnsi="Times New Roman" w:cs="Times New Roman"/>
          <w:color w:val="000000" w:themeColor="text1"/>
        </w:rPr>
        <w:t>FDG-PET/CT and bone marrow smear were performed to exclude malignancy-associated HLH</w:t>
      </w:r>
      <w:del w:id="308" w:author="陈崇" w:date="2019-11-27T14:53:00Z">
        <w:r w:rsidRPr="00E746B6" w:rsidDel="00136F7A">
          <w:rPr>
            <w:rFonts w:ascii="Times New Roman" w:hAnsi="Times New Roman" w:cs="Times New Roman"/>
            <w:color w:val="000000" w:themeColor="text1"/>
          </w:rPr>
          <w:delText>, and</w:delText>
        </w:r>
      </w:del>
      <w:ins w:id="309" w:author="陈崇" w:date="2019-11-27T14:53:00Z">
        <w:r w:rsidR="00136F7A">
          <w:rPr>
            <w:rFonts w:ascii="Times New Roman" w:hAnsi="Times New Roman" w:cs="Times New Roman"/>
            <w:color w:val="000000" w:themeColor="text1"/>
          </w:rPr>
          <w:t>.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310" w:author="陈崇" w:date="2019-11-27T14:53:00Z">
        <w:r w:rsidRPr="00E746B6" w:rsidDel="00136F7A">
          <w:rPr>
            <w:rFonts w:ascii="Times New Roman" w:hAnsi="Times New Roman" w:cs="Times New Roman"/>
            <w:color w:val="000000" w:themeColor="text1"/>
          </w:rPr>
          <w:delText>FHL was excluded by n</w:delText>
        </w:r>
      </w:del>
      <w:ins w:id="311" w:author="陈崇" w:date="2019-11-27T14:53:00Z">
        <w:r w:rsidR="00136F7A">
          <w:rPr>
            <w:rFonts w:ascii="Times New Roman" w:hAnsi="Times New Roman" w:cs="Times New Roman"/>
            <w:color w:val="000000" w:themeColor="text1"/>
          </w:rPr>
          <w:t>N</w:t>
        </w:r>
      </w:ins>
      <w:r w:rsidRPr="00E746B6">
        <w:rPr>
          <w:rFonts w:ascii="Times New Roman" w:hAnsi="Times New Roman" w:cs="Times New Roman"/>
          <w:color w:val="000000" w:themeColor="text1"/>
        </w:rPr>
        <w:t>ext generation sequencing in a panel of 26 HLH-related genes</w:t>
      </w:r>
      <w:ins w:id="312" w:author="陈崇" w:date="2019-11-27T14:53:00Z">
        <w:r w:rsidR="00136F7A">
          <w:rPr>
            <w:rFonts w:ascii="Times New Roman" w:hAnsi="Times New Roman" w:cs="Times New Roman"/>
            <w:color w:val="000000" w:themeColor="text1"/>
          </w:rPr>
          <w:t xml:space="preserve"> was applied to exclude FHL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(supplemental Table 1). r/r EBV-HLH was defined as persistent, recurrent or worsening </w:t>
      </w:r>
      <w:bookmarkStart w:id="313" w:name="OLE_LINK19"/>
      <w:bookmarkStart w:id="314" w:name="OLE_LINK20"/>
      <w:r w:rsidRPr="00E746B6">
        <w:rPr>
          <w:rFonts w:ascii="Times New Roman" w:hAnsi="Times New Roman" w:cs="Times New Roman"/>
          <w:color w:val="000000" w:themeColor="text1"/>
        </w:rPr>
        <w:t xml:space="preserve">symptoms </w:t>
      </w:r>
      <w:bookmarkEnd w:id="313"/>
      <w:bookmarkEnd w:id="314"/>
      <w:r w:rsidRPr="00E746B6">
        <w:rPr>
          <w:rFonts w:ascii="Times New Roman" w:hAnsi="Times New Roman" w:cs="Times New Roman"/>
          <w:color w:val="000000" w:themeColor="text1"/>
        </w:rPr>
        <w:t xml:space="preserve">after at least 6-week etoposide and dexamethasone-based </w:t>
      </w:r>
      <w:del w:id="315" w:author="陈崇" w:date="2019-11-27T14:54:00Z">
        <w:r w:rsidRPr="00E746B6" w:rsidDel="00BC73A6">
          <w:rPr>
            <w:rFonts w:ascii="Times New Roman" w:hAnsi="Times New Roman" w:cs="Times New Roman"/>
            <w:color w:val="000000" w:themeColor="text1"/>
          </w:rPr>
          <w:delText>chemotherapy</w:delText>
        </w:r>
      </w:del>
      <w:ins w:id="316" w:author="陈崇" w:date="2019-11-27T14:54:00Z">
        <w:r w:rsidR="00BC73A6" w:rsidRPr="00E746B6">
          <w:rPr>
            <w:rFonts w:ascii="Times New Roman" w:hAnsi="Times New Roman" w:cs="Times New Roman"/>
            <w:color w:val="000000" w:themeColor="text1"/>
          </w:rPr>
          <w:t>chemotherap</w:t>
        </w:r>
        <w:r w:rsidR="00BC73A6">
          <w:rPr>
            <w:rFonts w:ascii="Times New Roman" w:hAnsi="Times New Roman" w:cs="Times New Roman"/>
            <w:color w:val="000000" w:themeColor="text1"/>
          </w:rPr>
          <w:t>ies</w:t>
        </w:r>
      </w:ins>
      <w:r w:rsidRPr="00E746B6">
        <w:rPr>
          <w:rFonts w:ascii="Times New Roman" w:hAnsi="Times New Roman" w:cs="Times New Roman"/>
          <w:color w:val="000000" w:themeColor="text1"/>
        </w:rPr>
        <w:t>. The clinical course</w:t>
      </w:r>
      <w:ins w:id="317" w:author="陈崇" w:date="2019-11-27T14:55:00Z">
        <w:r w:rsidR="00BC73A6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from estimate</w:t>
      </w:r>
      <w:ins w:id="318" w:author="陈崇" w:date="2019-11-27T14:55:00Z">
        <w:r w:rsidR="00BC73A6">
          <w:rPr>
            <w:rFonts w:ascii="Times New Roman" w:hAnsi="Times New Roman" w:cs="Times New Roman"/>
            <w:color w:val="000000" w:themeColor="text1"/>
          </w:rPr>
          <w:t>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onset to </w:t>
      </w:r>
      <w:ins w:id="319" w:author="陈崇" w:date="2019-11-27T14:57:00Z">
        <w:r w:rsidR="00BC73A6" w:rsidRPr="00E746B6">
          <w:rPr>
            <w:rFonts w:ascii="Times New Roman" w:hAnsi="Times New Roman" w:cs="Times New Roman"/>
            <w:color w:val="000000" w:themeColor="text1"/>
          </w:rPr>
          <w:t>nivolumab</w:t>
        </w:r>
        <w:r w:rsidR="00BC73A6" w:rsidRPr="00E746B6" w:rsidDel="00BC73A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320" w:author="陈崇" w:date="2019-11-27T14:57:00Z">
        <w:r w:rsidRPr="00E746B6" w:rsidDel="00BC73A6">
          <w:rPr>
            <w:rFonts w:ascii="Times New Roman" w:hAnsi="Times New Roman" w:cs="Times New Roman"/>
            <w:color w:val="000000" w:themeColor="text1"/>
          </w:rPr>
          <w:delText xml:space="preserve">the </w:delText>
        </w:r>
      </w:del>
      <w:del w:id="321" w:author="陈崇" w:date="2019-11-27T14:55:00Z">
        <w:r w:rsidRPr="00E746B6" w:rsidDel="00BC73A6">
          <w:rPr>
            <w:rFonts w:ascii="Times New Roman" w:hAnsi="Times New Roman" w:cs="Times New Roman"/>
            <w:color w:val="000000" w:themeColor="text1"/>
          </w:rPr>
          <w:delText xml:space="preserve">use </w:delText>
        </w:r>
      </w:del>
      <w:ins w:id="322" w:author="陈崇" w:date="2019-11-27T14:56:00Z">
        <w:r w:rsidR="00BC73A6">
          <w:rPr>
            <w:rFonts w:ascii="Times New Roman" w:hAnsi="Times New Roman" w:cs="Times New Roman"/>
            <w:color w:val="000000" w:themeColor="text1"/>
          </w:rPr>
          <w:t>administration</w:t>
        </w:r>
      </w:ins>
      <w:ins w:id="323" w:author="陈崇" w:date="2019-11-27T14:55:00Z">
        <w:r w:rsidR="00BC73A6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324" w:author="陈崇" w:date="2019-11-27T14:57:00Z">
        <w:r w:rsidRPr="00E746B6" w:rsidDel="00BC73A6">
          <w:rPr>
            <w:rFonts w:ascii="Times New Roman" w:hAnsi="Times New Roman" w:cs="Times New Roman"/>
            <w:color w:val="000000" w:themeColor="text1"/>
          </w:rPr>
          <w:delText xml:space="preserve">of nivolumab </w:delText>
        </w:r>
      </w:del>
      <w:del w:id="325" w:author="陈崇" w:date="2019-11-27T14:55:00Z">
        <w:r w:rsidRPr="00E746B6" w:rsidDel="00BC73A6">
          <w:rPr>
            <w:rFonts w:ascii="Times New Roman" w:hAnsi="Times New Roman" w:cs="Times New Roman"/>
            <w:color w:val="000000" w:themeColor="text1"/>
          </w:rPr>
          <w:delText xml:space="preserve">was </w:delText>
        </w:r>
      </w:del>
      <w:ins w:id="326" w:author="陈崇" w:date="2019-11-27T14:55:00Z">
        <w:r w:rsidR="00BC73A6" w:rsidRPr="00E746B6">
          <w:rPr>
            <w:rFonts w:ascii="Times New Roman" w:hAnsi="Times New Roman" w:cs="Times New Roman"/>
            <w:color w:val="000000" w:themeColor="text1"/>
          </w:rPr>
          <w:t>w</w:t>
        </w:r>
        <w:r w:rsidR="00BC73A6">
          <w:rPr>
            <w:rFonts w:ascii="Times New Roman" w:hAnsi="Times New Roman" w:cs="Times New Roman"/>
            <w:color w:val="000000" w:themeColor="text1"/>
          </w:rPr>
          <w:t>ere</w:t>
        </w:r>
        <w:r w:rsidR="00BC73A6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more than </w:t>
      </w:r>
      <w:del w:id="327" w:author="陈崇" w:date="2019-11-27T14:56:00Z">
        <w:r w:rsidRPr="00E746B6" w:rsidDel="00BC73A6">
          <w:rPr>
            <w:rFonts w:ascii="Times New Roman" w:hAnsi="Times New Roman" w:cs="Times New Roman"/>
            <w:color w:val="000000" w:themeColor="text1"/>
          </w:rPr>
          <w:delText xml:space="preserve">3 </w:delText>
        </w:r>
      </w:del>
      <w:ins w:id="328" w:author="陈崇" w:date="2019-11-27T14:56:00Z">
        <w:r w:rsidR="00BC73A6">
          <w:rPr>
            <w:rFonts w:ascii="Times New Roman" w:hAnsi="Times New Roman" w:cs="Times New Roman"/>
            <w:color w:val="000000" w:themeColor="text1"/>
          </w:rPr>
          <w:t>three</w:t>
        </w:r>
        <w:r w:rsidR="00BC73A6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months to exclude infectious mononucleosis. Patients aged 15 years or older with r/r EBV-HLH and without available HLA-matched donors were included. </w:t>
      </w:r>
      <w:bookmarkStart w:id="329" w:name="OLE_LINK107"/>
      <w:bookmarkStart w:id="330" w:name="OLE_LINK108"/>
      <w:r w:rsidRPr="00E746B6">
        <w:rPr>
          <w:rFonts w:ascii="Times New Roman" w:hAnsi="Times New Roman" w:cs="Times New Roman"/>
          <w:color w:val="000000" w:themeColor="text1"/>
        </w:rPr>
        <w:t xml:space="preserve">This study </w:t>
      </w:r>
      <w:del w:id="331" w:author="陈崇" w:date="2019-11-27T14:58:00Z">
        <w:r w:rsidRPr="00E746B6" w:rsidDel="00BC73A6">
          <w:rPr>
            <w:rFonts w:ascii="Times New Roman" w:hAnsi="Times New Roman" w:cs="Times New Roman"/>
            <w:color w:val="000000" w:themeColor="text1"/>
          </w:rPr>
          <w:delText xml:space="preserve">is </w:delText>
        </w:r>
      </w:del>
      <w:ins w:id="332" w:author="陈崇" w:date="2019-11-27T14:58:00Z">
        <w:r w:rsidR="00BC73A6">
          <w:rPr>
            <w:rFonts w:ascii="Times New Roman" w:hAnsi="Times New Roman" w:cs="Times New Roman"/>
            <w:color w:val="000000" w:themeColor="text1"/>
          </w:rPr>
          <w:t>has been</w:t>
        </w:r>
        <w:r w:rsidR="00BC73A6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approved by the Ethnic Committee of West China Hospital of Sichuan University.</w:t>
      </w:r>
      <w:bookmarkEnd w:id="241"/>
      <w:bookmarkEnd w:id="242"/>
      <w:bookmarkEnd w:id="329"/>
      <w:bookmarkEnd w:id="330"/>
    </w:p>
    <w:p w14:paraId="479D257D" w14:textId="77777777" w:rsidR="0033265E" w:rsidRPr="00E746B6" w:rsidRDefault="0033265E" w:rsidP="0033265E">
      <w:pPr>
        <w:spacing w:beforeLines="50" w:before="211" w:afterLines="50" w:after="211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Treatment</w:t>
      </w:r>
    </w:p>
    <w:p w14:paraId="72B3FADB" w14:textId="0BDB5F4B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Patients received nivolumab, as a monotherapy, at a dose of 100-200mg via intravenous infusion every 3-4 weeks for induction therapy. Treatment would be stopped if </w:t>
      </w:r>
      <w:del w:id="333" w:author="陈崇" w:date="2019-11-27T16:14:00Z">
        <w:r w:rsidRPr="00E746B6" w:rsidDel="009D261F">
          <w:rPr>
            <w:rFonts w:ascii="Cambria Math" w:eastAsia="MS Mincho" w:hAnsi="Cambria Math" w:cs="Cambria Math"/>
            <w:color w:val="000000" w:themeColor="text1"/>
          </w:rPr>
          <w:delText>≧</w:delText>
        </w:r>
        <w:r w:rsidRPr="00E746B6" w:rsidDel="009D261F">
          <w:rPr>
            <w:rFonts w:ascii="Times New Roman" w:hAnsi="Times New Roman" w:cs="Times New Roman"/>
            <w:color w:val="000000" w:themeColor="text1"/>
          </w:rPr>
          <w:delText>g</w:delText>
        </w:r>
      </w:del>
      <w:ins w:id="334" w:author="陈崇" w:date="2019-11-27T16:14:00Z">
        <w:r w:rsidR="009D261F">
          <w:rPr>
            <w:rFonts w:ascii="Cambria Math" w:eastAsia="MS Mincho" w:hAnsi="Cambria Math" w:cs="Cambria Math"/>
            <w:color w:val="000000" w:themeColor="text1"/>
          </w:rPr>
          <w:t>G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rade 3 </w:t>
      </w:r>
      <w:ins w:id="335" w:author="陈崇" w:date="2019-11-27T16:14:00Z">
        <w:r w:rsidR="009D261F">
          <w:rPr>
            <w:rFonts w:ascii="Times New Roman" w:hAnsi="Times New Roman" w:cs="Times New Roman"/>
            <w:color w:val="000000" w:themeColor="text1"/>
          </w:rPr>
          <w:t xml:space="preserve">or higher </w:t>
        </w:r>
      </w:ins>
      <w:r w:rsidRPr="00E746B6">
        <w:rPr>
          <w:rFonts w:ascii="Times New Roman" w:hAnsi="Times New Roman" w:cs="Times New Roman"/>
          <w:color w:val="000000" w:themeColor="text1"/>
        </w:rPr>
        <w:t>immune-related adverse events (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irAEs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) </w:t>
      </w:r>
      <w:del w:id="336" w:author="陈崇" w:date="2019-11-27T14:59:00Z">
        <w:r w:rsidRPr="00E746B6" w:rsidDel="00CD23C0">
          <w:rPr>
            <w:rFonts w:ascii="Times New Roman" w:hAnsi="Times New Roman" w:cs="Times New Roman"/>
            <w:color w:val="000000" w:themeColor="text1"/>
          </w:rPr>
          <w:delText xml:space="preserve">happened </w:delText>
        </w:r>
      </w:del>
      <w:ins w:id="337" w:author="陈崇" w:date="2019-11-27T14:59:00Z">
        <w:r w:rsidR="00CD23C0">
          <w:rPr>
            <w:rFonts w:ascii="Times New Roman" w:hAnsi="Times New Roman" w:cs="Times New Roman"/>
            <w:color w:val="000000" w:themeColor="text1"/>
          </w:rPr>
          <w:t>occurr</w:t>
        </w:r>
        <w:r w:rsidR="00CD23C0" w:rsidRPr="00E746B6">
          <w:rPr>
            <w:rFonts w:ascii="Times New Roman" w:hAnsi="Times New Roman" w:cs="Times New Roman"/>
            <w:color w:val="000000" w:themeColor="text1"/>
          </w:rPr>
          <w:t xml:space="preserve">ed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or </w:t>
      </w:r>
      <w:ins w:id="338" w:author="陈崇" w:date="2019-11-27T15:00:00Z">
        <w:r w:rsidR="00750591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disease continued to progress after </w:t>
      </w:r>
      <w:del w:id="339" w:author="陈崇" w:date="2019-11-27T15:09:00Z">
        <w:r w:rsidRPr="00E746B6" w:rsidDel="005A1280">
          <w:rPr>
            <w:rFonts w:ascii="Times New Roman" w:hAnsi="Times New Roman" w:cs="Times New Roman"/>
            <w:color w:val="000000" w:themeColor="text1"/>
          </w:rPr>
          <w:delText xml:space="preserve">a maximum </w:delText>
        </w:r>
      </w:del>
      <w:ins w:id="340" w:author="陈崇" w:date="2019-11-27T15:00:00Z">
        <w:r w:rsidR="00750591">
          <w:rPr>
            <w:rFonts w:ascii="Times New Roman" w:hAnsi="Times New Roman" w:cs="Times New Roman"/>
            <w:color w:val="000000" w:themeColor="text1"/>
          </w:rPr>
          <w:t>four</w:t>
        </w:r>
      </w:ins>
      <w:del w:id="341" w:author="陈崇" w:date="2019-11-27T15:00:00Z">
        <w:r w:rsidRPr="00E746B6" w:rsidDel="00750591">
          <w:rPr>
            <w:rFonts w:ascii="Times New Roman" w:hAnsi="Times New Roman" w:cs="Times New Roman"/>
            <w:color w:val="000000" w:themeColor="text1"/>
          </w:rPr>
          <w:delText>4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cycles of </w:t>
      </w:r>
      <w:ins w:id="342" w:author="陈崇" w:date="2019-11-27T15:02:00Z">
        <w:r w:rsidR="00750591" w:rsidRPr="00E746B6">
          <w:rPr>
            <w:rFonts w:ascii="Times New Roman" w:hAnsi="Times New Roman" w:cs="Times New Roman"/>
            <w:color w:val="000000" w:themeColor="text1"/>
          </w:rPr>
          <w:t xml:space="preserve">nivolumab </w:t>
        </w:r>
      </w:ins>
      <w:r w:rsidRPr="00E746B6">
        <w:rPr>
          <w:rFonts w:ascii="Times New Roman" w:hAnsi="Times New Roman" w:cs="Times New Roman"/>
          <w:color w:val="000000" w:themeColor="text1"/>
        </w:rPr>
        <w:t>infusion</w:t>
      </w:r>
      <w:ins w:id="343" w:author="陈崇" w:date="2019-11-27T15:02:00Z">
        <w:r w:rsidR="00750591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344" w:author="陈崇" w:date="2019-11-27T15:10:00Z">
        <w:r w:rsidRPr="00E746B6" w:rsidDel="005A1280">
          <w:rPr>
            <w:rFonts w:ascii="Times New Roman" w:hAnsi="Times New Roman" w:cs="Times New Roman"/>
            <w:color w:val="000000" w:themeColor="text1"/>
          </w:rPr>
          <w:delText xml:space="preserve">After </w:delText>
        </w:r>
      </w:del>
      <w:ins w:id="345" w:author="陈崇" w:date="2019-11-27T15:10:00Z">
        <w:r w:rsidR="005A1280">
          <w:rPr>
            <w:rFonts w:ascii="Times New Roman" w:hAnsi="Times New Roman" w:cs="Times New Roman"/>
            <w:color w:val="000000" w:themeColor="text1"/>
          </w:rPr>
          <w:t>When</w:t>
        </w:r>
        <w:r w:rsidR="005A1280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346" w:author="陈崇" w:date="2019-11-27T16:15:00Z">
        <w:r w:rsidRPr="00E746B6" w:rsidDel="00F60E7D">
          <w:rPr>
            <w:rFonts w:ascii="Times New Roman" w:hAnsi="Times New Roman" w:cs="Times New Roman"/>
            <w:color w:val="000000" w:themeColor="text1"/>
          </w:rPr>
          <w:delText xml:space="preserve">the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plasma EBV-DNA </w:t>
      </w:r>
      <w:del w:id="347" w:author="陈崇" w:date="2019-11-27T15:12:00Z">
        <w:r w:rsidRPr="00E746B6" w:rsidDel="00AC000F">
          <w:rPr>
            <w:rFonts w:ascii="Times New Roman" w:hAnsi="Times New Roman" w:cs="Times New Roman"/>
            <w:color w:val="000000" w:themeColor="text1"/>
          </w:rPr>
          <w:delText>copies turned negative</w:delText>
        </w:r>
      </w:del>
      <w:ins w:id="348" w:author="陈崇" w:date="2019-11-27T15:13:00Z">
        <w:r w:rsidR="00AC000F">
          <w:rPr>
            <w:rFonts w:ascii="Times New Roman" w:hAnsi="Times New Roman" w:cs="Times New Roman"/>
            <w:color w:val="000000" w:themeColor="text1"/>
          </w:rPr>
          <w:t>became</w:t>
        </w:r>
      </w:ins>
      <w:ins w:id="349" w:author="陈崇" w:date="2019-11-27T15:12:00Z">
        <w:r w:rsidR="00AC000F">
          <w:rPr>
            <w:rFonts w:ascii="Times New Roman" w:hAnsi="Times New Roman" w:cs="Times New Roman"/>
            <w:color w:val="000000" w:themeColor="text1"/>
          </w:rPr>
          <w:t xml:space="preserve"> undetectable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nivolumab was </w:t>
      </w:r>
      <w:del w:id="350" w:author="陈崇" w:date="2019-11-27T15:13:00Z">
        <w:r w:rsidRPr="00E746B6" w:rsidDel="00AC000F">
          <w:rPr>
            <w:rFonts w:ascii="Times New Roman" w:hAnsi="Times New Roman" w:cs="Times New Roman"/>
            <w:color w:val="000000" w:themeColor="text1"/>
          </w:rPr>
          <w:delText xml:space="preserve">given </w:delText>
        </w:r>
      </w:del>
      <w:ins w:id="351" w:author="陈崇" w:date="2019-11-27T15:13:00Z">
        <w:r w:rsidR="00AC000F">
          <w:rPr>
            <w:rFonts w:ascii="Times New Roman" w:hAnsi="Times New Roman" w:cs="Times New Roman"/>
            <w:color w:val="000000" w:themeColor="text1"/>
          </w:rPr>
          <w:t>administrated</w:t>
        </w:r>
        <w:r w:rsidR="00AC000F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at </w:t>
      </w:r>
      <w:del w:id="352" w:author="陈崇" w:date="2019-11-27T15:13:00Z">
        <w:r w:rsidRPr="00E746B6" w:rsidDel="00AC000F">
          <w:rPr>
            <w:rFonts w:ascii="Times New Roman" w:hAnsi="Times New Roman" w:cs="Times New Roman"/>
            <w:color w:val="000000" w:themeColor="text1"/>
          </w:rPr>
          <w:delText xml:space="preserve">a dose of </w:delText>
        </w:r>
      </w:del>
      <w:r w:rsidRPr="00E746B6">
        <w:rPr>
          <w:rFonts w:ascii="Times New Roman" w:hAnsi="Times New Roman" w:cs="Times New Roman"/>
          <w:color w:val="000000" w:themeColor="text1"/>
        </w:rPr>
        <w:t>100mg</w:t>
      </w:r>
      <w:del w:id="353" w:author="陈崇" w:date="2019-11-27T15:14:00Z">
        <w:r w:rsidRPr="00E746B6" w:rsidDel="00AC000F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ins w:id="354" w:author="陈崇" w:date="2019-11-27T15:13:00Z">
        <w:r w:rsidR="00AC000F">
          <w:rPr>
            <w:rFonts w:ascii="Times New Roman" w:hAnsi="Times New Roman" w:cs="Times New Roman"/>
            <w:color w:val="000000" w:themeColor="text1"/>
          </w:rPr>
          <w:t xml:space="preserve"> every</w:t>
        </w:r>
      </w:ins>
      <w:del w:id="355" w:author="陈崇" w:date="2019-11-27T15:13:00Z">
        <w:r w:rsidRPr="00E746B6" w:rsidDel="00AC000F">
          <w:rPr>
            <w:rFonts w:ascii="Times New Roman" w:hAnsi="Times New Roman" w:cs="Times New Roman"/>
            <w:color w:val="000000" w:themeColor="text1"/>
          </w:rPr>
          <w:delText>at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356" w:author="陈崇" w:date="2019-11-27T15:13:00Z">
        <w:r w:rsidRPr="00E746B6" w:rsidDel="00AC000F">
          <w:rPr>
            <w:rFonts w:ascii="Times New Roman" w:hAnsi="Times New Roman" w:cs="Times New Roman"/>
            <w:color w:val="000000" w:themeColor="text1"/>
          </w:rPr>
          <w:delText>3</w:delText>
        </w:r>
      </w:del>
      <w:ins w:id="357" w:author="陈崇" w:date="2019-11-27T15:13:00Z">
        <w:r w:rsidR="00AC000F">
          <w:rPr>
            <w:rFonts w:ascii="Times New Roman" w:hAnsi="Times New Roman" w:cs="Times New Roman"/>
            <w:color w:val="000000" w:themeColor="text1"/>
          </w:rPr>
          <w:t xml:space="preserve">three </w:t>
        </w:r>
      </w:ins>
      <w:del w:id="358" w:author="陈崇" w:date="2019-11-27T15:13:00Z">
        <w:r w:rsidRPr="00E746B6" w:rsidDel="00AC000F">
          <w:rPr>
            <w:rFonts w:ascii="Times New Roman" w:hAnsi="Times New Roman" w:cs="Times New Roman"/>
            <w:color w:val="000000" w:themeColor="text1"/>
          </w:rPr>
          <w:delText>-</w:delText>
        </w:r>
      </w:del>
      <w:r w:rsidRPr="00E746B6">
        <w:rPr>
          <w:rFonts w:ascii="Times New Roman" w:hAnsi="Times New Roman" w:cs="Times New Roman"/>
          <w:color w:val="000000" w:themeColor="text1"/>
        </w:rPr>
        <w:t>month</w:t>
      </w:r>
      <w:ins w:id="359" w:author="陈崇" w:date="2019-11-27T15:13:00Z">
        <w:r w:rsidR="00AC000F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360" w:author="陈崇" w:date="2019-11-27T15:15:00Z">
        <w:r w:rsidRPr="00E746B6" w:rsidDel="00AC000F">
          <w:rPr>
            <w:rFonts w:ascii="Times New Roman" w:hAnsi="Times New Roman" w:cs="Times New Roman"/>
            <w:color w:val="000000" w:themeColor="text1"/>
          </w:rPr>
          <w:delText>intervals for</w:delText>
        </w:r>
      </w:del>
      <w:ins w:id="361" w:author="陈崇" w:date="2019-11-27T15:15:00Z">
        <w:r w:rsidR="00AC000F">
          <w:rPr>
            <w:rFonts w:ascii="Times New Roman" w:hAnsi="Times New Roman" w:cs="Times New Roman"/>
            <w:color w:val="000000" w:themeColor="text1"/>
          </w:rPr>
          <w:t>for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maintenance therapy</w:t>
      </w:r>
      <w:del w:id="362" w:author="陈崇" w:date="2019-11-27T15:15:00Z">
        <w:r w:rsidRPr="00E746B6" w:rsidDel="00AC000F">
          <w:rPr>
            <w:rFonts w:ascii="Times New Roman" w:hAnsi="Times New Roman" w:cs="Times New Roman"/>
            <w:color w:val="000000" w:themeColor="text1"/>
          </w:rPr>
          <w:delText xml:space="preserve"> for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up to </w:t>
      </w:r>
      <w:ins w:id="363" w:author="陈崇" w:date="2019-11-27T15:01:00Z">
        <w:r w:rsidR="00750591">
          <w:rPr>
            <w:rFonts w:ascii="Times New Roman" w:hAnsi="Times New Roman" w:cs="Times New Roman"/>
            <w:color w:val="000000" w:themeColor="text1"/>
          </w:rPr>
          <w:t>one</w:t>
        </w:r>
      </w:ins>
      <w:del w:id="364" w:author="陈崇" w:date="2019-11-27T15:01:00Z">
        <w:r w:rsidRPr="00E746B6" w:rsidDel="00750591">
          <w:rPr>
            <w:rFonts w:ascii="Times New Roman" w:hAnsi="Times New Roman" w:cs="Times New Roman"/>
            <w:color w:val="000000" w:themeColor="text1"/>
          </w:rPr>
          <w:delText>1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year.</w:t>
      </w:r>
    </w:p>
    <w:p w14:paraId="7DABAA93" w14:textId="29D43938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Clinical and laboratory evaluations were performed </w:t>
      </w:r>
      <w:ins w:id="365" w:author="陈崇" w:date="2019-11-27T16:17:00Z">
        <w:r w:rsidR="00570195" w:rsidRPr="00E746B6">
          <w:rPr>
            <w:rFonts w:ascii="Times New Roman" w:hAnsi="Times New Roman" w:cs="Times New Roman"/>
            <w:color w:val="000000" w:themeColor="text1"/>
          </w:rPr>
          <w:t xml:space="preserve">weekly </w:t>
        </w:r>
        <w:r w:rsidR="00570195">
          <w:rPr>
            <w:rFonts w:ascii="Times New Roman" w:hAnsi="Times New Roman" w:cs="Times New Roman"/>
            <w:color w:val="000000" w:themeColor="text1"/>
          </w:rPr>
          <w:t>during induction therapy</w:t>
        </w:r>
        <w:r w:rsidR="0057019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570195">
          <w:rPr>
            <w:rFonts w:ascii="Times New Roman" w:hAnsi="Times New Roman" w:cs="Times New Roman"/>
            <w:color w:val="000000" w:themeColor="text1"/>
          </w:rPr>
          <w:t xml:space="preserve">and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before each </w:t>
      </w:r>
      <w:del w:id="366" w:author="陈崇" w:date="2019-11-27T15:19:00Z">
        <w:r w:rsidRPr="00E746B6" w:rsidDel="000A2332">
          <w:rPr>
            <w:rFonts w:ascii="Times New Roman" w:hAnsi="Times New Roman" w:cs="Times New Roman"/>
            <w:color w:val="000000" w:themeColor="text1"/>
          </w:rPr>
          <w:delText xml:space="preserve">administration </w:delText>
        </w:r>
      </w:del>
      <w:ins w:id="367" w:author="陈崇" w:date="2019-11-27T15:19:00Z">
        <w:r w:rsidR="000A2332">
          <w:rPr>
            <w:rFonts w:ascii="Times New Roman" w:hAnsi="Times New Roman" w:cs="Times New Roman"/>
            <w:color w:val="000000" w:themeColor="text1"/>
          </w:rPr>
          <w:t>infusion</w:t>
        </w:r>
      </w:ins>
      <w:del w:id="368" w:author="陈崇" w:date="2019-11-27T16:17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and </w:delText>
        </w:r>
      </w:del>
      <w:del w:id="369" w:author="陈崇" w:date="2019-11-27T15:21:00Z">
        <w:r w:rsidRPr="00E746B6" w:rsidDel="003B079E">
          <w:rPr>
            <w:rFonts w:ascii="Times New Roman" w:hAnsi="Times New Roman" w:cs="Times New Roman"/>
            <w:color w:val="000000" w:themeColor="text1"/>
          </w:rPr>
          <w:delText xml:space="preserve">repeated </w:delText>
        </w:r>
      </w:del>
      <w:del w:id="370" w:author="陈崇" w:date="2019-11-27T16:17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weekly </w:delText>
        </w:r>
      </w:del>
      <w:del w:id="371" w:author="陈崇" w:date="2019-11-27T15:28:00Z">
        <w:r w:rsidRPr="00E746B6" w:rsidDel="007B02E1">
          <w:rPr>
            <w:rFonts w:ascii="Times New Roman" w:hAnsi="Times New Roman" w:cs="Times New Roman"/>
            <w:color w:val="000000" w:themeColor="text1"/>
          </w:rPr>
          <w:delText>in induction phase</w:delText>
        </w:r>
      </w:del>
      <w:ins w:id="372" w:author="陈崇" w:date="2019-11-27T15:38:00Z">
        <w:r w:rsidR="00BD60FE">
          <w:rPr>
            <w:rFonts w:ascii="Times New Roman" w:hAnsi="Times New Roman" w:cs="Times New Roman"/>
            <w:color w:val="000000" w:themeColor="text1"/>
          </w:rPr>
          <w:t xml:space="preserve">, </w:t>
        </w:r>
      </w:ins>
      <w:del w:id="373" w:author="陈崇" w:date="2019-11-27T15:38:00Z">
        <w:r w:rsidRPr="00E746B6" w:rsidDel="00BD60FE">
          <w:rPr>
            <w:rFonts w:ascii="Times New Roman" w:hAnsi="Times New Roman" w:cs="Times New Roman"/>
            <w:color w:val="000000" w:themeColor="text1"/>
          </w:rPr>
          <w:delText>.</w:delText>
        </w:r>
      </w:del>
      <w:del w:id="374" w:author="陈崇" w:date="2019-11-27T16:18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del w:id="375" w:author="陈崇" w:date="2019-11-27T15:31:00Z">
        <w:r w:rsidRPr="00E746B6" w:rsidDel="00355087">
          <w:rPr>
            <w:rFonts w:ascii="Times New Roman" w:hAnsi="Times New Roman" w:cs="Times New Roman"/>
            <w:color w:val="000000" w:themeColor="text1"/>
          </w:rPr>
          <w:delText>Information recording</w:delText>
        </w:r>
      </w:del>
      <w:del w:id="376" w:author="陈崇" w:date="2019-11-27T15:38:00Z">
        <w:r w:rsidRPr="00E746B6" w:rsidDel="00BD60FE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Pr="00E746B6">
        <w:rPr>
          <w:rFonts w:ascii="Times New Roman" w:hAnsi="Times New Roman" w:cs="Times New Roman"/>
          <w:color w:val="000000" w:themeColor="text1"/>
        </w:rPr>
        <w:t>includ</w:t>
      </w:r>
      <w:del w:id="377" w:author="陈崇" w:date="2019-11-27T16:18:00Z">
        <w:r w:rsidRPr="00E746B6" w:rsidDel="00570195">
          <w:rPr>
            <w:rFonts w:ascii="Times New Roman" w:hAnsi="Times New Roman" w:cs="Times New Roman"/>
            <w:color w:val="000000" w:themeColor="text1"/>
          </w:rPr>
          <w:delText>ed</w:delText>
        </w:r>
      </w:del>
      <w:ins w:id="378" w:author="陈崇" w:date="2019-11-27T16:18:00Z">
        <w:r w:rsidR="00570195">
          <w:rPr>
            <w:rFonts w:ascii="Times New Roman" w:hAnsi="Times New Roman" w:cs="Times New Roman"/>
            <w:color w:val="000000" w:themeColor="text1"/>
          </w:rPr>
          <w:t>ing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performance status, vital signs, </w:t>
      </w:r>
      <w:ins w:id="379" w:author="陈崇" w:date="2019-11-27T16:19:00Z">
        <w:r w:rsidR="00570195" w:rsidRPr="00E746B6">
          <w:rPr>
            <w:rFonts w:ascii="Times New Roman" w:hAnsi="Times New Roman" w:cs="Times New Roman"/>
            <w:color w:val="000000" w:themeColor="text1"/>
          </w:rPr>
          <w:t xml:space="preserve">plasma EBV-DNA </w:t>
        </w:r>
        <w:r w:rsidR="00570195">
          <w:rPr>
            <w:rFonts w:ascii="Times New Roman" w:hAnsi="Times New Roman" w:cs="Times New Roman"/>
            <w:color w:val="000000" w:themeColor="text1"/>
          </w:rPr>
          <w:t xml:space="preserve">copies, </w:t>
        </w:r>
      </w:ins>
      <w:r w:rsidRPr="00E746B6">
        <w:rPr>
          <w:rFonts w:ascii="Times New Roman" w:hAnsi="Times New Roman" w:cs="Times New Roman"/>
          <w:color w:val="000000" w:themeColor="text1"/>
        </w:rPr>
        <w:t>size of spleen and liver, complete blood count</w:t>
      </w:r>
      <w:del w:id="380" w:author="陈崇" w:date="2019-11-27T16:19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381" w:author="陈崇" w:date="2019-11-27T16:19:00Z">
        <w:r w:rsidR="00570195">
          <w:rPr>
            <w:rFonts w:ascii="Times New Roman" w:hAnsi="Times New Roman" w:cs="Times New Roman"/>
            <w:color w:val="000000" w:themeColor="text1"/>
          </w:rPr>
          <w:t xml:space="preserve"> and </w:t>
        </w:r>
      </w:ins>
      <w:ins w:id="382" w:author="陈崇" w:date="2019-11-27T16:18:00Z">
        <w:r w:rsidR="00570195">
          <w:rPr>
            <w:rFonts w:ascii="Times New Roman" w:hAnsi="Times New Roman" w:cs="Times New Roman"/>
            <w:color w:val="000000" w:themeColor="text1"/>
          </w:rPr>
          <w:t xml:space="preserve">levels of </w:t>
        </w:r>
      </w:ins>
      <w:del w:id="383" w:author="陈崇" w:date="2019-11-27T15:33:00Z">
        <w:r w:rsidRPr="00E746B6" w:rsidDel="008974FF">
          <w:rPr>
            <w:rFonts w:ascii="Times New Roman" w:hAnsi="Times New Roman" w:cs="Times New Roman"/>
            <w:color w:val="000000" w:themeColor="text1"/>
          </w:rPr>
          <w:delText xml:space="preserve">levels of </w:delText>
        </w:r>
      </w:del>
      <w:r w:rsidRPr="00E746B6">
        <w:rPr>
          <w:rFonts w:ascii="Times New Roman" w:hAnsi="Times New Roman" w:cs="Times New Roman"/>
          <w:color w:val="000000" w:themeColor="text1"/>
        </w:rPr>
        <w:t>ALT, triglyceride, fibrinogen, LDH, sCD25</w:t>
      </w:r>
      <w:del w:id="384" w:author="陈崇" w:date="2019-11-27T16:19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385" w:author="陈崇" w:date="2019-11-27T16:19:00Z">
        <w:r w:rsidR="00570195">
          <w:rPr>
            <w:rFonts w:ascii="Times New Roman" w:hAnsi="Times New Roman" w:cs="Times New Roman"/>
            <w:color w:val="000000" w:themeColor="text1"/>
          </w:rPr>
          <w:t xml:space="preserve"> and </w:t>
        </w:r>
      </w:ins>
      <w:r w:rsidRPr="00E746B6">
        <w:rPr>
          <w:rFonts w:ascii="Times New Roman" w:hAnsi="Times New Roman" w:cs="Times New Roman"/>
          <w:color w:val="000000" w:themeColor="text1"/>
        </w:rPr>
        <w:t>ferritin</w:t>
      </w:r>
      <w:del w:id="386" w:author="陈崇" w:date="2019-11-27T16:19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, and plasma EBV-DNA </w:delText>
        </w:r>
      </w:del>
      <w:del w:id="387" w:author="陈崇" w:date="2019-11-27T15:35:00Z">
        <w:r w:rsidRPr="00E746B6" w:rsidDel="00D22134">
          <w:rPr>
            <w:rFonts w:ascii="Times New Roman" w:hAnsi="Times New Roman" w:cs="Times New Roman"/>
            <w:color w:val="000000" w:themeColor="text1"/>
          </w:rPr>
          <w:delText>load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388" w:author="陈崇" w:date="2019-11-27T16:20:00Z">
        <w:r w:rsidRPr="00E746B6" w:rsidDel="00570195">
          <w:rPr>
            <w:rFonts w:ascii="Times New Roman" w:hAnsi="Times New Roman" w:cs="Times New Roman"/>
            <w:color w:val="000000" w:themeColor="text1"/>
          </w:rPr>
          <w:delText>For some patients, i</w:delText>
        </w:r>
      </w:del>
      <w:ins w:id="389" w:author="陈崇" w:date="2019-11-27T16:20:00Z">
        <w:r w:rsidR="00570195">
          <w:rPr>
            <w:rFonts w:ascii="Times New Roman" w:hAnsi="Times New Roman" w:cs="Times New Roman"/>
            <w:color w:val="000000" w:themeColor="text1"/>
          </w:rPr>
          <w:t>I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ntracellular EBV-DNA copies were </w:t>
      </w:r>
      <w:del w:id="390" w:author="陈崇" w:date="2019-11-27T16:20:00Z">
        <w:r w:rsidRPr="00E746B6" w:rsidDel="00570195">
          <w:rPr>
            <w:rFonts w:ascii="Times New Roman" w:hAnsi="Times New Roman" w:cs="Times New Roman"/>
            <w:color w:val="000000" w:themeColor="text1"/>
          </w:rPr>
          <w:delText xml:space="preserve">assessed </w:delText>
        </w:r>
      </w:del>
      <w:ins w:id="391" w:author="陈崇" w:date="2019-11-27T16:20:00Z">
        <w:r w:rsidR="00570195">
          <w:rPr>
            <w:rFonts w:ascii="Times New Roman" w:hAnsi="Times New Roman" w:cs="Times New Roman"/>
            <w:color w:val="000000" w:themeColor="text1"/>
          </w:rPr>
          <w:t>quantifi</w:t>
        </w:r>
        <w:r w:rsidR="00570195" w:rsidRPr="00E746B6">
          <w:rPr>
            <w:rFonts w:ascii="Times New Roman" w:hAnsi="Times New Roman" w:cs="Times New Roman"/>
            <w:color w:val="000000" w:themeColor="text1"/>
          </w:rPr>
          <w:t xml:space="preserve">ed </w:t>
        </w:r>
      </w:ins>
      <w:r w:rsidRPr="00E746B6">
        <w:rPr>
          <w:rFonts w:ascii="Times New Roman" w:hAnsi="Times New Roman" w:cs="Times New Roman"/>
          <w:color w:val="000000" w:themeColor="text1"/>
        </w:rPr>
        <w:t>by qPCR in sorted B, T and NK cells.</w:t>
      </w:r>
    </w:p>
    <w:p w14:paraId="3DBBD5E5" w14:textId="77777777" w:rsidR="0033265E" w:rsidRPr="00E746B6" w:rsidRDefault="0033265E" w:rsidP="0033265E">
      <w:pPr>
        <w:spacing w:beforeLines="50" w:before="211" w:afterLines="50" w:after="211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Assessment of Response</w:t>
      </w:r>
    </w:p>
    <w:p w14:paraId="6A097BD8" w14:textId="2B626AEB" w:rsidR="0033265E" w:rsidRPr="00E746B6" w:rsidRDefault="00C13CAF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bookmarkStart w:id="392" w:name="OLE_LINK103"/>
      <w:bookmarkStart w:id="393" w:name="OLE_LINK104"/>
      <w:ins w:id="394" w:author="陈崇" w:date="2019-11-27T15:48:00Z">
        <w:r>
          <w:rPr>
            <w:rFonts w:ascii="Times New Roman" w:hAnsi="Times New Roman" w:cs="Times New Roman"/>
            <w:color w:val="000000" w:themeColor="text1"/>
          </w:rPr>
          <w:lastRenderedPageBreak/>
          <w:t>We use</w:t>
        </w:r>
      </w:ins>
      <w:ins w:id="395" w:author="陈崇" w:date="2019-11-27T16:08:00Z">
        <w:r w:rsidR="007A74E9">
          <w:rPr>
            <w:rFonts w:ascii="Times New Roman" w:hAnsi="Times New Roman" w:cs="Times New Roman"/>
            <w:color w:val="000000" w:themeColor="text1"/>
          </w:rPr>
          <w:t>d</w:t>
        </w:r>
      </w:ins>
      <w:ins w:id="396" w:author="陈崇" w:date="2019-11-27T15:48:00Z">
        <w:r>
          <w:rPr>
            <w:rFonts w:ascii="Times New Roman" w:hAnsi="Times New Roman" w:cs="Times New Roman"/>
            <w:color w:val="000000" w:themeColor="text1"/>
          </w:rPr>
          <w:t xml:space="preserve"> the </w:t>
        </w:r>
      </w:ins>
      <w:ins w:id="397" w:author="陈崇" w:date="2019-11-27T15:50:00Z">
        <w:r w:rsidR="00D324E6">
          <w:rPr>
            <w:rFonts w:ascii="Times New Roman" w:hAnsi="Times New Roman" w:cs="Times New Roman"/>
            <w:color w:val="000000" w:themeColor="text1"/>
          </w:rPr>
          <w:t>criteria for</w:t>
        </w:r>
      </w:ins>
      <w:ins w:id="398" w:author="陈崇" w:date="2019-11-27T15:48:00Z">
        <w:r>
          <w:rPr>
            <w:rFonts w:ascii="Times New Roman" w:hAnsi="Times New Roman" w:cs="Times New Roman"/>
            <w:color w:val="000000" w:themeColor="text1"/>
          </w:rPr>
          <w:t xml:space="preserve"> response </w:t>
        </w:r>
      </w:ins>
      <w:ins w:id="399" w:author="陈崇" w:date="2019-11-27T15:50:00Z">
        <w:r w:rsidR="00D324E6">
          <w:rPr>
            <w:rFonts w:ascii="Times New Roman" w:hAnsi="Times New Roman" w:cs="Times New Roman"/>
            <w:color w:val="000000" w:themeColor="text1"/>
          </w:rPr>
          <w:t xml:space="preserve">assessment </w:t>
        </w:r>
      </w:ins>
      <w:ins w:id="400" w:author="陈崇" w:date="2019-11-27T15:48:00Z">
        <w:r>
          <w:rPr>
            <w:rFonts w:ascii="Times New Roman" w:hAnsi="Times New Roman" w:cs="Times New Roman"/>
            <w:color w:val="000000" w:themeColor="text1"/>
          </w:rPr>
          <w:t>as previously described</w:t>
        </w:r>
      </w:ins>
      <w:ins w:id="401" w:author="陈崇" w:date="2019-11-27T15:54:00Z">
        <w:r w:rsidR="00700DBE" w:rsidRPr="00E746B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PEVuZE5vdGU+PENpdGU+PEF1dGhvcj5NYXJzaDwvQXV0aG9yPjxZZWFyPjIwMTM8L1llYXI+PFJl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=
</w:fldData>
          </w:fldChar>
        </w:r>
      </w:ins>
      <w:r w:rsidR="00F3186F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F3186F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PEVuZE5vdGU+PENpdGU+PEF1dGhvcj5NYXJzaDwvQXV0aG9yPjxZZWFyPjIwMTM8L1llYXI+PFJl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=
</w:fldData>
        </w:fldChar>
      </w:r>
      <w:r w:rsidR="00F3186F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F3186F">
        <w:rPr>
          <w:rFonts w:ascii="Times New Roman" w:hAnsi="Times New Roman" w:cs="Times New Roman"/>
          <w:color w:val="000000" w:themeColor="text1"/>
        </w:rPr>
      </w:r>
      <w:r w:rsidR="00F3186F">
        <w:rPr>
          <w:rFonts w:ascii="Times New Roman" w:hAnsi="Times New Roman" w:cs="Times New Roman"/>
          <w:color w:val="000000" w:themeColor="text1"/>
        </w:rPr>
        <w:fldChar w:fldCharType="end"/>
      </w:r>
      <w:ins w:id="402" w:author="陈崇" w:date="2019-11-27T15:54:00Z">
        <w:r w:rsidR="00700DBE" w:rsidRPr="00E746B6">
          <w:rPr>
            <w:rFonts w:ascii="Times New Roman" w:hAnsi="Times New Roman" w:cs="Times New Roman"/>
            <w:color w:val="000000" w:themeColor="text1"/>
          </w:rPr>
        </w:r>
        <w:r w:rsidR="00700DBE" w:rsidRPr="00E746B6">
          <w:rPr>
            <w:rFonts w:ascii="Times New Roman" w:hAnsi="Times New Roman" w:cs="Times New Roman"/>
            <w:color w:val="000000" w:themeColor="text1"/>
          </w:rPr>
          <w:fldChar w:fldCharType="separate"/>
        </w:r>
      </w:ins>
      <w:r w:rsidR="00F3186F" w:rsidRPr="00F3186F">
        <w:rPr>
          <w:rFonts w:ascii="Times New Roman" w:hAnsi="Times New Roman" w:cs="Times New Roman"/>
          <w:noProof/>
          <w:color w:val="000000" w:themeColor="text1"/>
          <w:vertAlign w:val="superscript"/>
        </w:rPr>
        <w:t>3,16</w:t>
      </w:r>
      <w:ins w:id="403" w:author="陈崇" w:date="2019-11-27T15:54:00Z">
        <w:r w:rsidR="00700DBE" w:rsidRPr="00E746B6">
          <w:rPr>
            <w:rFonts w:ascii="Times New Roman" w:hAnsi="Times New Roman" w:cs="Times New Roman"/>
            <w:color w:val="000000" w:themeColor="text1"/>
          </w:rPr>
          <w:fldChar w:fldCharType="end"/>
        </w:r>
      </w:ins>
      <w:ins w:id="404" w:author="陈崇" w:date="2019-11-27T15:48:00Z">
        <w:r>
          <w:rPr>
            <w:rFonts w:ascii="Times New Roman" w:hAnsi="Times New Roman" w:cs="Times New Roman"/>
            <w:color w:val="000000" w:themeColor="text1"/>
          </w:rPr>
          <w:t xml:space="preserve">.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 xml:space="preserve">Complete response (CR) was defined as the resolution of all clinical </w:t>
      </w:r>
      <w:del w:id="405" w:author="陈崇" w:date="2019-11-27T15:59:00Z">
        <w:r w:rsidR="0033265E" w:rsidRPr="00E746B6" w:rsidDel="00AD2A71">
          <w:rPr>
            <w:rFonts w:ascii="Times New Roman" w:hAnsi="Times New Roman" w:cs="Times New Roman"/>
            <w:color w:val="000000" w:themeColor="text1"/>
          </w:rPr>
          <w:delText xml:space="preserve">symptoms and 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>signs</w:t>
      </w:r>
      <w:ins w:id="406" w:author="陈崇" w:date="2019-11-27T15:59:00Z">
        <w:r w:rsidR="00AD2A71" w:rsidRPr="00AD2A71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AD2A71">
          <w:rPr>
            <w:rFonts w:ascii="Times New Roman" w:hAnsi="Times New Roman" w:cs="Times New Roman"/>
            <w:color w:val="000000" w:themeColor="text1"/>
          </w:rPr>
          <w:t xml:space="preserve">and </w:t>
        </w:r>
        <w:r w:rsidR="00AD2A71" w:rsidRPr="00E746B6">
          <w:rPr>
            <w:rFonts w:ascii="Times New Roman" w:hAnsi="Times New Roman" w:cs="Times New Roman"/>
            <w:color w:val="000000" w:themeColor="text1"/>
          </w:rPr>
          <w:t>symptoms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 xml:space="preserve"> (clinical CR) and normalization of all the abnormal laboratory parameters including undetectable EBV-DNA in plasma (molecular CR). </w:t>
      </w:r>
      <w:del w:id="407" w:author="陈崇" w:date="2019-11-27T15:50:00Z">
        <w:r w:rsidR="0033265E" w:rsidRPr="00E746B6" w:rsidDel="00D324E6">
          <w:rPr>
            <w:rFonts w:ascii="Times New Roman" w:hAnsi="Times New Roman" w:cs="Times New Roman"/>
            <w:color w:val="000000" w:themeColor="text1"/>
          </w:rPr>
          <w:delText xml:space="preserve">A </w:delText>
        </w:r>
      </w:del>
      <w:ins w:id="408" w:author="陈崇" w:date="2019-11-27T15:50:00Z">
        <w:r w:rsidR="00D324E6">
          <w:rPr>
            <w:rFonts w:ascii="Times New Roman" w:hAnsi="Times New Roman" w:cs="Times New Roman"/>
            <w:color w:val="000000" w:themeColor="text1"/>
          </w:rPr>
          <w:t>P</w:t>
        </w:r>
      </w:ins>
      <w:del w:id="409" w:author="陈崇" w:date="2019-11-27T15:50:00Z">
        <w:r w:rsidR="0033265E" w:rsidRPr="00E746B6" w:rsidDel="00D324E6">
          <w:rPr>
            <w:rFonts w:ascii="Times New Roman" w:hAnsi="Times New Roman" w:cs="Times New Roman"/>
            <w:color w:val="000000" w:themeColor="text1"/>
          </w:rPr>
          <w:delText>p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artial response (PR) was defined as </w:t>
      </w:r>
      <w:ins w:id="410" w:author="陈崇" w:date="2019-11-27T15:52:00Z">
        <w:r w:rsidR="00D97619">
          <w:rPr>
            <w:rFonts w:ascii="Times New Roman" w:hAnsi="Times New Roman" w:cs="Times New Roman"/>
            <w:color w:val="000000" w:themeColor="text1"/>
          </w:rPr>
          <w:t>a minimal</w:t>
        </w:r>
      </w:ins>
      <w:del w:id="411" w:author="陈崇" w:date="2019-11-27T15:52:00Z">
        <w:r w:rsidR="0033265E" w:rsidRPr="00E746B6" w:rsidDel="00D97619">
          <w:rPr>
            <w:rFonts w:ascii="Times New Roman" w:hAnsi="Times New Roman" w:cs="Times New Roman"/>
            <w:color w:val="000000" w:themeColor="text1"/>
          </w:rPr>
          <w:delText>at least a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 25% improvement in </w:t>
      </w:r>
      <w:r w:rsidR="0033265E" w:rsidRPr="00E746B6">
        <w:rPr>
          <w:rFonts w:ascii="Cambria Math" w:eastAsia="MS Mincho" w:hAnsi="Cambria Math" w:cs="Cambria Math"/>
          <w:color w:val="000000" w:themeColor="text1"/>
        </w:rPr>
        <w:t>≧</w:t>
      </w:r>
      <w:r w:rsidR="0033265E" w:rsidRPr="00E746B6">
        <w:rPr>
          <w:rFonts w:ascii="Times New Roman" w:hAnsi="Times New Roman" w:cs="Times New Roman"/>
          <w:color w:val="000000" w:themeColor="text1"/>
        </w:rPr>
        <w:t>2 quantifiable symptoms and laboratory parameters</w:t>
      </w:r>
      <w:ins w:id="412" w:author="陈崇" w:date="2019-11-27T16:01:00Z">
        <w:r w:rsidR="00C87E01">
          <w:rPr>
            <w:rFonts w:ascii="Times New Roman" w:hAnsi="Times New Roman" w:cs="Times New Roman"/>
            <w:color w:val="000000" w:themeColor="text1"/>
          </w:rPr>
          <w:t xml:space="preserve">, </w:t>
        </w:r>
      </w:ins>
      <w:ins w:id="413" w:author="陈崇" w:date="2019-11-27T16:02:00Z">
        <w:r w:rsidR="00303B1F">
          <w:rPr>
            <w:rFonts w:ascii="Times New Roman" w:hAnsi="Times New Roman" w:cs="Times New Roman"/>
            <w:color w:val="000000" w:themeColor="text1"/>
          </w:rPr>
          <w:t>including</w:t>
        </w:r>
      </w:ins>
      <w:del w:id="414" w:author="陈崇" w:date="2019-11-27T16:01:00Z">
        <w:r w:rsidR="0033265E" w:rsidRPr="00E746B6" w:rsidDel="00C87E01">
          <w:rPr>
            <w:rFonts w:ascii="Times New Roman" w:hAnsi="Times New Roman" w:cs="Times New Roman"/>
            <w:color w:val="000000" w:themeColor="text1"/>
          </w:rPr>
          <w:delText>. The details are as follows: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415" w:author="陈崇" w:date="2019-11-27T16:03:00Z">
        <w:r w:rsidR="00303B1F" w:rsidRPr="00E746B6">
          <w:rPr>
            <w:rFonts w:ascii="Times New Roman" w:hAnsi="Times New Roman" w:cs="Times New Roman"/>
            <w:color w:val="000000" w:themeColor="text1"/>
          </w:rPr>
          <w:t xml:space="preserve">&gt;25% decrease </w:t>
        </w:r>
        <w:r w:rsidR="00303B1F">
          <w:rPr>
            <w:rFonts w:ascii="Times New Roman" w:hAnsi="Times New Roman" w:cs="Times New Roman"/>
            <w:color w:val="000000" w:themeColor="text1"/>
          </w:rPr>
          <w:t xml:space="preserve">of </w:t>
        </w:r>
      </w:ins>
      <w:ins w:id="416" w:author="陈崇" w:date="2019-11-27T16:00:00Z">
        <w:r w:rsidR="00303B1F">
          <w:rPr>
            <w:rFonts w:ascii="Times New Roman" w:hAnsi="Times New Roman" w:cs="Times New Roman"/>
            <w:color w:val="000000" w:themeColor="text1"/>
          </w:rPr>
          <w:t>plasma EBV-DNA copies</w:t>
        </w:r>
      </w:ins>
      <w:ins w:id="417" w:author="陈崇" w:date="2019-11-27T16:01:00Z">
        <w:r w:rsidR="00C87E01">
          <w:rPr>
            <w:rFonts w:ascii="Times New Roman" w:hAnsi="Times New Roman" w:cs="Times New Roman"/>
            <w:color w:val="000000" w:themeColor="text1"/>
          </w:rPr>
          <w:t>;</w:t>
        </w:r>
      </w:ins>
      <w:ins w:id="418" w:author="陈崇" w:date="2019-11-27T16:00:00Z">
        <w:r w:rsidR="00C87E0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419" w:author="陈崇" w:date="2019-11-27T16:03:00Z">
        <w:r w:rsidR="00303B1F" w:rsidRPr="00E746B6">
          <w:rPr>
            <w:rFonts w:ascii="Times New Roman" w:hAnsi="Times New Roman" w:cs="Times New Roman"/>
            <w:color w:val="000000" w:themeColor="text1"/>
          </w:rPr>
          <w:t xml:space="preserve">&gt;1.5-fold decrease </w:t>
        </w:r>
        <w:r w:rsidR="00303B1F">
          <w:rPr>
            <w:rFonts w:ascii="Times New Roman" w:hAnsi="Times New Roman" w:cs="Times New Roman"/>
            <w:color w:val="000000" w:themeColor="text1"/>
          </w:rPr>
          <w:t xml:space="preserve">of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>sCD25</w:t>
      </w:r>
      <w:ins w:id="420" w:author="陈崇" w:date="2019-11-27T16:22:00Z">
        <w:r w:rsidR="00581305">
          <w:rPr>
            <w:rFonts w:ascii="Times New Roman" w:hAnsi="Times New Roman" w:cs="Times New Roman"/>
            <w:color w:val="000000" w:themeColor="text1"/>
          </w:rPr>
          <w:t xml:space="preserve"> levels</w:t>
        </w:r>
      </w:ins>
      <w:del w:id="421" w:author="陈崇" w:date="2019-11-27T16:03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 xml:space="preserve"> &gt;1.5-fold decreased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; </w:t>
      </w:r>
      <w:ins w:id="422" w:author="陈崇" w:date="2019-11-27T16:03:00Z">
        <w:r w:rsidR="00303B1F" w:rsidRPr="00E746B6">
          <w:rPr>
            <w:rFonts w:ascii="Times New Roman" w:hAnsi="Times New Roman" w:cs="Times New Roman"/>
            <w:color w:val="000000" w:themeColor="text1"/>
          </w:rPr>
          <w:t xml:space="preserve">&gt;25% decrease </w:t>
        </w:r>
      </w:ins>
      <w:ins w:id="423" w:author="陈崇" w:date="2019-11-27T16:04:00Z">
        <w:r w:rsidR="00303B1F">
          <w:rPr>
            <w:rFonts w:ascii="Times New Roman" w:hAnsi="Times New Roman" w:cs="Times New Roman"/>
            <w:color w:val="000000" w:themeColor="text1"/>
          </w:rPr>
          <w:t xml:space="preserve">of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>ferritin and triglyceride</w:t>
      </w:r>
      <w:ins w:id="424" w:author="陈崇" w:date="2019-11-27T16:22:00Z">
        <w:r w:rsidR="00581305">
          <w:rPr>
            <w:rFonts w:ascii="Times New Roman" w:hAnsi="Times New Roman" w:cs="Times New Roman"/>
            <w:color w:val="000000" w:themeColor="text1"/>
          </w:rPr>
          <w:t xml:space="preserve"> levels</w:t>
        </w:r>
      </w:ins>
      <w:del w:id="425" w:author="陈崇" w:date="2019-11-27T16:04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bookmarkStart w:id="426" w:name="OLE_LINK118"/>
      <w:bookmarkStart w:id="427" w:name="OLE_LINK119"/>
      <w:del w:id="428" w:author="陈崇" w:date="2019-11-27T16:03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>&gt;25% decrease</w:delText>
        </w:r>
      </w:del>
      <w:del w:id="429" w:author="陈崇" w:date="2019-11-27T16:04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>d</w:delText>
        </w:r>
      </w:del>
      <w:bookmarkEnd w:id="426"/>
      <w:bookmarkEnd w:id="427"/>
      <w:r w:rsidR="0033265E" w:rsidRPr="00E746B6">
        <w:rPr>
          <w:rFonts w:ascii="Times New Roman" w:hAnsi="Times New Roman" w:cs="Times New Roman"/>
          <w:color w:val="000000" w:themeColor="text1"/>
        </w:rPr>
        <w:t>;</w:t>
      </w:r>
      <w:del w:id="430" w:author="陈崇" w:date="2019-11-27T16:00:00Z">
        <w:r w:rsidR="0033265E" w:rsidRPr="00E746B6" w:rsidDel="00C87E01">
          <w:rPr>
            <w:rFonts w:ascii="Times New Roman" w:hAnsi="Times New Roman" w:cs="Times New Roman"/>
            <w:color w:val="000000" w:themeColor="text1"/>
          </w:rPr>
          <w:delText xml:space="preserve"> plasma EBV-DNA copies &gt;25% decreased</w:delText>
        </w:r>
      </w:del>
      <w:del w:id="431" w:author="陈崇" w:date="2019-11-27T16:04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>;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432" w:author="陈崇" w:date="2019-11-27T16:04:00Z">
        <w:r w:rsidR="00303B1F" w:rsidRPr="00E746B6">
          <w:rPr>
            <w:rFonts w:ascii="Times New Roman" w:hAnsi="Times New Roman" w:cs="Times New Roman"/>
            <w:color w:val="000000" w:themeColor="text1"/>
          </w:rPr>
          <w:t xml:space="preserve">&gt;100% increase </w:t>
        </w:r>
        <w:r w:rsidR="00303B1F">
          <w:rPr>
            <w:rFonts w:ascii="Times New Roman" w:hAnsi="Times New Roman" w:cs="Times New Roman"/>
            <w:color w:val="000000" w:themeColor="text1"/>
          </w:rPr>
          <w:t xml:space="preserve">of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>neutrophil</w:t>
      </w:r>
      <w:del w:id="433" w:author="陈崇" w:date="2019-11-27T16:05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del w:id="434" w:author="陈崇" w:date="2019-11-27T16:04:00Z">
        <w:r w:rsidR="0033265E" w:rsidRPr="00E746B6" w:rsidDel="00303B1F">
          <w:rPr>
            <w:rFonts w:ascii="Times New Roman" w:hAnsi="Times New Roman" w:cs="Times New Roman"/>
            <w:color w:val="000000" w:themeColor="text1"/>
          </w:rPr>
          <w:delText>&gt;100% increased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435" w:author="陈崇" w:date="2019-11-27T16:22:00Z">
        <w:r w:rsidR="00581305">
          <w:rPr>
            <w:rFonts w:ascii="Times New Roman" w:hAnsi="Times New Roman" w:cs="Times New Roman"/>
            <w:color w:val="000000" w:themeColor="text1"/>
          </w:rPr>
          <w:t xml:space="preserve">numbers </w:t>
        </w:r>
      </w:ins>
      <w:ins w:id="436" w:author="陈崇" w:date="2019-11-27T16:05:00Z">
        <w:r w:rsidR="00303B1F">
          <w:rPr>
            <w:rFonts w:ascii="Times New Roman" w:hAnsi="Times New Roman" w:cs="Times New Roman"/>
            <w:color w:val="000000" w:themeColor="text1"/>
          </w:rPr>
          <w:t>(</w:t>
        </w:r>
      </w:ins>
      <w:del w:id="437" w:author="陈崇" w:date="2019-11-27T16:06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>to</w:delText>
        </w:r>
      </w:del>
      <w:del w:id="438" w:author="陈崇" w:date="2019-11-27T16:21:00Z">
        <w:r w:rsidR="0033265E" w:rsidRPr="00E746B6" w:rsidDel="00581305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>&gt;0.5 × 10</w:t>
      </w:r>
      <w:r w:rsidR="0033265E" w:rsidRPr="00E746B6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33265E" w:rsidRPr="00E746B6">
        <w:rPr>
          <w:rFonts w:ascii="Times New Roman" w:hAnsi="Times New Roman" w:cs="Times New Roman"/>
          <w:color w:val="000000" w:themeColor="text1"/>
        </w:rPr>
        <w:t xml:space="preserve">/L </w:t>
      </w:r>
      <w:del w:id="439" w:author="陈崇" w:date="2019-11-27T16:21:00Z">
        <w:r w:rsidR="0033265E" w:rsidRPr="00E746B6" w:rsidDel="00581305">
          <w:rPr>
            <w:rFonts w:ascii="Times New Roman" w:hAnsi="Times New Roman" w:cs="Times New Roman"/>
            <w:color w:val="000000" w:themeColor="text1"/>
          </w:rPr>
          <w:delText>(</w:delText>
        </w:r>
      </w:del>
      <w:ins w:id="440" w:author="陈崇" w:date="2019-11-27T16:06:00Z">
        <w:r w:rsidR="007A74E9">
          <w:rPr>
            <w:rFonts w:ascii="Times New Roman" w:hAnsi="Times New Roman" w:cs="Times New Roman"/>
            <w:color w:val="000000" w:themeColor="text1"/>
          </w:rPr>
          <w:t xml:space="preserve">if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>initial count</w:t>
      </w:r>
      <w:ins w:id="441" w:author="陈崇" w:date="2019-11-27T16:22:00Z">
        <w:r w:rsidR="00581305">
          <w:rPr>
            <w:rFonts w:ascii="Times New Roman" w:hAnsi="Times New Roman" w:cs="Times New Roman"/>
            <w:color w:val="000000" w:themeColor="text1"/>
          </w:rPr>
          <w:t>s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 xml:space="preserve"> &lt;0.5 × 10</w:t>
      </w:r>
      <w:r w:rsidR="0033265E" w:rsidRPr="00E746B6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33265E" w:rsidRPr="00E746B6">
        <w:rPr>
          <w:rFonts w:ascii="Times New Roman" w:hAnsi="Times New Roman" w:cs="Times New Roman"/>
          <w:color w:val="000000" w:themeColor="text1"/>
        </w:rPr>
        <w:t>/L</w:t>
      </w:r>
      <w:del w:id="442" w:author="陈崇" w:date="2019-11-27T16:21:00Z">
        <w:r w:rsidR="0033265E" w:rsidRPr="00E746B6" w:rsidDel="00581305">
          <w:rPr>
            <w:rFonts w:ascii="Times New Roman" w:hAnsi="Times New Roman" w:cs="Times New Roman"/>
            <w:color w:val="000000" w:themeColor="text1"/>
          </w:rPr>
          <w:delText>)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 or </w:t>
      </w:r>
      <w:del w:id="443" w:author="陈崇" w:date="2019-11-27T16:06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 xml:space="preserve">to 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&gt; </w:t>
      </w:r>
      <w:ins w:id="444" w:author="陈崇" w:date="2019-11-27T16:06:00Z">
        <w:r w:rsidR="007A74E9">
          <w:rPr>
            <w:rFonts w:ascii="Times New Roman" w:hAnsi="Times New Roman" w:cs="Times New Roman"/>
            <w:color w:val="000000" w:themeColor="text1"/>
          </w:rPr>
          <w:t>2</w:t>
        </w:r>
      </w:ins>
      <w:del w:id="445" w:author="陈崇" w:date="2019-11-27T16:06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>5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>.0 × 10</w:t>
      </w:r>
      <w:r w:rsidR="0033265E" w:rsidRPr="00E746B6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33265E" w:rsidRPr="00E746B6">
        <w:rPr>
          <w:rFonts w:ascii="Times New Roman" w:hAnsi="Times New Roman" w:cs="Times New Roman"/>
          <w:color w:val="000000" w:themeColor="text1"/>
        </w:rPr>
        <w:t xml:space="preserve">/L </w:t>
      </w:r>
      <w:del w:id="446" w:author="陈崇" w:date="2019-11-27T16:21:00Z">
        <w:r w:rsidR="0033265E" w:rsidRPr="00E746B6" w:rsidDel="00581305">
          <w:rPr>
            <w:rFonts w:ascii="Times New Roman" w:hAnsi="Times New Roman" w:cs="Times New Roman"/>
            <w:color w:val="000000" w:themeColor="text1"/>
          </w:rPr>
          <w:delText>(</w:delText>
        </w:r>
      </w:del>
      <w:ins w:id="447" w:author="陈崇" w:date="2019-11-27T16:06:00Z">
        <w:r w:rsidR="007A74E9">
          <w:rPr>
            <w:rFonts w:ascii="Times New Roman" w:hAnsi="Times New Roman" w:cs="Times New Roman"/>
            <w:color w:val="000000" w:themeColor="text1"/>
          </w:rPr>
          <w:t xml:space="preserve">if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>initial count</w:t>
      </w:r>
      <w:ins w:id="448" w:author="陈崇" w:date="2019-11-27T16:22:00Z">
        <w:r w:rsidR="00581305">
          <w:rPr>
            <w:rFonts w:ascii="Times New Roman" w:hAnsi="Times New Roman" w:cs="Times New Roman"/>
            <w:color w:val="000000" w:themeColor="text1"/>
          </w:rPr>
          <w:t>s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 xml:space="preserve"> 0.5–2.0 × 10</w:t>
      </w:r>
      <w:r w:rsidR="0033265E" w:rsidRPr="00E746B6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33265E" w:rsidRPr="00E746B6">
        <w:rPr>
          <w:rFonts w:ascii="Times New Roman" w:hAnsi="Times New Roman" w:cs="Times New Roman"/>
          <w:color w:val="000000" w:themeColor="text1"/>
        </w:rPr>
        <w:t>/L</w:t>
      </w:r>
      <w:del w:id="449" w:author="陈崇" w:date="2019-11-27T16:21:00Z">
        <w:r w:rsidR="0033265E" w:rsidRPr="00E746B6" w:rsidDel="00581305">
          <w:rPr>
            <w:rFonts w:ascii="Times New Roman" w:hAnsi="Times New Roman" w:cs="Times New Roman"/>
            <w:color w:val="000000" w:themeColor="text1"/>
          </w:rPr>
          <w:delText>)</w:delText>
        </w:r>
      </w:del>
      <w:ins w:id="450" w:author="陈崇" w:date="2019-11-27T16:07:00Z">
        <w:r w:rsidR="007A74E9">
          <w:rPr>
            <w:rFonts w:ascii="Times New Roman" w:hAnsi="Times New Roman" w:cs="Times New Roman"/>
            <w:color w:val="000000" w:themeColor="text1"/>
          </w:rPr>
          <w:t xml:space="preserve">) </w:t>
        </w:r>
      </w:ins>
      <w:del w:id="451" w:author="陈崇" w:date="2019-11-27T16:07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 xml:space="preserve">; 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and </w:t>
      </w:r>
      <w:ins w:id="452" w:author="陈崇" w:date="2019-11-27T16:07:00Z">
        <w:r w:rsidR="007A74E9" w:rsidRPr="00E746B6">
          <w:rPr>
            <w:rFonts w:ascii="Times New Roman" w:hAnsi="Times New Roman" w:cs="Times New Roman"/>
            <w:color w:val="000000" w:themeColor="text1"/>
          </w:rPr>
          <w:t xml:space="preserve">&gt;50% decrease </w:t>
        </w:r>
        <w:r w:rsidR="007A74E9">
          <w:rPr>
            <w:rFonts w:ascii="Times New Roman" w:hAnsi="Times New Roman" w:cs="Times New Roman"/>
            <w:color w:val="000000" w:themeColor="text1"/>
          </w:rPr>
          <w:t xml:space="preserve">of 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>ALT</w:t>
      </w:r>
      <w:ins w:id="453" w:author="陈崇" w:date="2019-11-27T16:22:00Z">
        <w:r w:rsidR="00581305">
          <w:rPr>
            <w:rFonts w:ascii="Times New Roman" w:hAnsi="Times New Roman" w:cs="Times New Roman"/>
            <w:color w:val="000000" w:themeColor="text1"/>
          </w:rPr>
          <w:t xml:space="preserve"> levels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454" w:author="陈崇" w:date="2019-11-27T16:07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 xml:space="preserve">&gt;50% decreased 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in patients with liver dysfunction. </w:t>
      </w:r>
      <w:del w:id="455" w:author="陈崇" w:date="2019-11-27T16:08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>Patients who</w:delText>
        </w:r>
      </w:del>
      <w:del w:id="456" w:author="陈崇" w:date="2019-11-27T16:07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 xml:space="preserve"> did not</w:delText>
        </w:r>
      </w:del>
      <w:ins w:id="457" w:author="陈崇" w:date="2019-11-27T16:08:00Z">
        <w:r w:rsidR="007A74E9">
          <w:rPr>
            <w:rFonts w:ascii="Times New Roman" w:hAnsi="Times New Roman" w:cs="Times New Roman"/>
            <w:color w:val="000000" w:themeColor="text1"/>
          </w:rPr>
          <w:t>Failure</w:t>
        </w:r>
      </w:ins>
      <w:ins w:id="458" w:author="陈崇" w:date="2019-11-27T16:07:00Z">
        <w:r w:rsidR="007A74E9">
          <w:rPr>
            <w:rFonts w:ascii="Times New Roman" w:hAnsi="Times New Roman" w:cs="Times New Roman"/>
            <w:color w:val="000000" w:themeColor="text1"/>
          </w:rPr>
          <w:t xml:space="preserve"> to</w:t>
        </w:r>
      </w:ins>
      <w:r w:rsidR="0033265E" w:rsidRPr="00E746B6">
        <w:rPr>
          <w:rFonts w:ascii="Times New Roman" w:hAnsi="Times New Roman" w:cs="Times New Roman"/>
          <w:color w:val="000000" w:themeColor="text1"/>
        </w:rPr>
        <w:t xml:space="preserve"> achieve CR or PR w</w:t>
      </w:r>
      <w:ins w:id="459" w:author="陈崇" w:date="2019-11-27T16:08:00Z">
        <w:r w:rsidR="007A74E9">
          <w:rPr>
            <w:rFonts w:ascii="Times New Roman" w:hAnsi="Times New Roman" w:cs="Times New Roman"/>
            <w:color w:val="000000" w:themeColor="text1"/>
          </w:rPr>
          <w:t>as</w:t>
        </w:r>
      </w:ins>
      <w:del w:id="460" w:author="陈崇" w:date="2019-11-27T16:08:00Z">
        <w:r w:rsidR="0033265E" w:rsidRPr="00E746B6" w:rsidDel="007A74E9">
          <w:rPr>
            <w:rFonts w:ascii="Times New Roman" w:hAnsi="Times New Roman" w:cs="Times New Roman"/>
            <w:color w:val="000000" w:themeColor="text1"/>
          </w:rPr>
          <w:delText>ere</w:delText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 xml:space="preserve"> defined as no response (NR)</w:t>
      </w:r>
      <w:del w:id="461" w:author="陈崇" w:date="2019-11-27T15:54:00Z"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PEVuZE5vdGU+PENpdGU+PEF1dGhvcj5NYXJzaDwvQXV0aG9yPjxZZWFyPjIwMTM8L1llYXI+PFJl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</w:fldData>
          </w:fldChar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PEVuZE5vdGU+PENpdGU+PEF1dGhvcj5NYXJzaDwvQXV0aG9yPjxZZWFyPjIwMTM8L1llYXI+PFJl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</w:fldData>
          </w:fldChar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fldChar w:fldCharType="end"/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33265E" w:rsidRPr="00E746B6" w:rsidDel="00700DBE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16</w:delText>
        </w:r>
        <w:r w:rsidR="0033265E" w:rsidRPr="00E746B6" w:rsidDel="00700DBE">
          <w:rPr>
            <w:rFonts w:ascii="Times New Roman" w:hAnsi="Times New Roman" w:cs="Times New Roman"/>
            <w:color w:val="000000" w:themeColor="text1"/>
          </w:rPr>
          <w:fldChar w:fldCharType="end"/>
        </w:r>
      </w:del>
      <w:r w:rsidR="0033265E" w:rsidRPr="00E746B6">
        <w:rPr>
          <w:rFonts w:ascii="Times New Roman" w:hAnsi="Times New Roman" w:cs="Times New Roman"/>
          <w:color w:val="000000" w:themeColor="text1"/>
        </w:rPr>
        <w:t>.</w:t>
      </w:r>
      <w:bookmarkEnd w:id="392"/>
      <w:bookmarkEnd w:id="393"/>
    </w:p>
    <w:p w14:paraId="08E0FC84" w14:textId="24F88F1A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</w:t>
      </w:r>
      <w:ins w:id="462" w:author="陈崇" w:date="2019-11-27T16:09:00Z">
        <w:r w:rsidR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</w:t>
        </w:r>
      </w:ins>
      <w:del w:id="463" w:author="陈崇" w:date="2019-11-27T16:09:00Z">
        <w:r w:rsidRPr="00E746B6" w:rsidDel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delText>-</w:delText>
        </w:r>
      </w:del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Cell RNA</w:t>
      </w:r>
      <w:ins w:id="464" w:author="陈崇" w:date="2019-11-27T16:09:00Z">
        <w:r w:rsidR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</w:t>
        </w:r>
      </w:ins>
      <w:del w:id="465" w:author="陈崇" w:date="2019-11-27T16:09:00Z">
        <w:r w:rsidRPr="00E746B6" w:rsidDel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delText>-</w:delText>
        </w:r>
      </w:del>
      <w:ins w:id="466" w:author="陈崇" w:date="2019-11-27T16:09:00Z">
        <w:r w:rsidR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S</w:t>
        </w:r>
      </w:ins>
      <w:del w:id="467" w:author="陈崇" w:date="2019-11-27T16:09:00Z">
        <w:r w:rsidRPr="00E746B6" w:rsidDel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delText>s</w:delText>
        </w:r>
      </w:del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eq</w:t>
      </w:r>
      <w:ins w:id="468" w:author="陈崇" w:date="2019-11-27T16:09:00Z">
        <w:r w:rsidR="007A74E9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uencing</w:t>
        </w:r>
      </w:ins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Analysis</w:t>
      </w:r>
    </w:p>
    <w:p w14:paraId="3A440EC6" w14:textId="726295FA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>Single cell RNA sequencing (</w:t>
      </w:r>
      <w:del w:id="469" w:author="陈崇" w:date="2019-11-27T13:57:00Z">
        <w:r w:rsidRPr="00E746B6" w:rsidDel="00D860E7">
          <w:rPr>
            <w:rFonts w:ascii="Times New Roman" w:hAnsi="Times New Roman" w:cs="Times New Roman"/>
            <w:color w:val="000000" w:themeColor="text1"/>
          </w:rPr>
          <w:delText>sc-RNAseq</w:delText>
        </w:r>
      </w:del>
      <w:ins w:id="470" w:author="陈崇" w:date="2019-11-27T13:57:00Z">
        <w:r w:rsidR="00D860E7">
          <w:rPr>
            <w:rFonts w:ascii="Times New Roman" w:hAnsi="Times New Roman" w:cs="Times New Roman"/>
            <w:color w:val="000000" w:themeColor="text1"/>
          </w:rPr>
          <w:t>scRNA-seq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) was performed with </w:t>
      </w:r>
      <w:del w:id="471" w:author="user" w:date="2019-11-28T18:01:00Z">
        <w:r w:rsidRPr="00E746B6" w:rsidDel="004D42A5">
          <w:rPr>
            <w:rFonts w:ascii="Times New Roman" w:hAnsi="Times New Roman" w:cs="Times New Roman"/>
            <w:color w:val="000000" w:themeColor="text1"/>
          </w:rPr>
          <w:delText>peripheral white blood</w:delText>
        </w:r>
      </w:del>
      <w:ins w:id="472" w:author="user" w:date="2019-11-28T18:01:00Z">
        <w:r w:rsidR="004D42A5">
          <w:rPr>
            <w:rFonts w:ascii="Times New Roman" w:hAnsi="Times New Roman" w:cs="Times New Roman"/>
            <w:color w:val="000000" w:themeColor="text1"/>
          </w:rPr>
          <w:t>peripheral blood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cells </w:t>
      </w:r>
      <w:ins w:id="473" w:author="陈崇" w:date="2019-11-27T16:26:00Z">
        <w:r w:rsidR="00A24F91">
          <w:rPr>
            <w:rFonts w:ascii="Times New Roman" w:hAnsi="Times New Roman" w:cs="Times New Roman"/>
            <w:color w:val="000000" w:themeColor="text1"/>
          </w:rPr>
          <w:t>from patient 7</w:t>
        </w:r>
      </w:ins>
      <w:ins w:id="474" w:author="陈崇" w:date="2019-11-27T16:27:00Z">
        <w:r w:rsidR="00A24F91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before (Day 0,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>), during nivolumab treatment (Day 7,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t>; Day 21,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746B6">
        <w:rPr>
          <w:rFonts w:ascii="Times New Roman" w:hAnsi="Times New Roman" w:cs="Times New Roman"/>
          <w:color w:val="000000" w:themeColor="text1"/>
        </w:rPr>
        <w:t xml:space="preserve">), and when plasma EBV </w:t>
      </w:r>
      <w:del w:id="475" w:author="陈崇" w:date="2019-11-27T16:26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turned </w:delText>
        </w:r>
      </w:del>
      <w:ins w:id="476" w:author="陈崇" w:date="2019-11-27T16:26:00Z">
        <w:r w:rsidR="00A24F91">
          <w:rPr>
            <w:rFonts w:ascii="Times New Roman" w:hAnsi="Times New Roman" w:cs="Times New Roman"/>
            <w:color w:val="000000" w:themeColor="text1"/>
          </w:rPr>
          <w:t>became</w:t>
        </w:r>
        <w:r w:rsidR="00A24F9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negative (Day 76,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E746B6">
        <w:rPr>
          <w:rFonts w:ascii="Times New Roman" w:hAnsi="Times New Roman" w:cs="Times New Roman"/>
          <w:color w:val="000000" w:themeColor="text1"/>
        </w:rPr>
        <w:t>)</w:t>
      </w:r>
      <w:del w:id="477" w:author="陈崇" w:date="2019-11-27T16:27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 in </w:delText>
        </w:r>
      </w:del>
      <w:del w:id="478" w:author="陈崇" w:date="2019-11-27T16:26:00Z">
        <w:r w:rsidRPr="00E746B6" w:rsidDel="00A24F91">
          <w:rPr>
            <w:rFonts w:ascii="Times New Roman" w:hAnsi="Times New Roman" w:cs="Times New Roman"/>
            <w:color w:val="000000" w:themeColor="text1"/>
          </w:rPr>
          <w:delText>1 patient (</w:delText>
        </w:r>
      </w:del>
      <w:del w:id="479" w:author="陈崇" w:date="2019-11-27T16:27:00Z">
        <w:r w:rsidRPr="00E746B6" w:rsidDel="00A24F91">
          <w:rPr>
            <w:rFonts w:ascii="Times New Roman" w:hAnsi="Times New Roman" w:cs="Times New Roman"/>
            <w:color w:val="000000" w:themeColor="text1"/>
          </w:rPr>
          <w:delText>patient 7</w:delText>
        </w:r>
      </w:del>
      <w:del w:id="480" w:author="陈崇" w:date="2019-11-27T16:26:00Z">
        <w:r w:rsidRPr="00E746B6" w:rsidDel="00A24F91">
          <w:rPr>
            <w:rFonts w:ascii="Times New Roman" w:hAnsi="Times New Roman" w:cs="Times New Roman"/>
            <w:color w:val="000000" w:themeColor="text1"/>
          </w:rPr>
          <w:delText>)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481" w:author="陈崇" w:date="2019-11-27T13:57:00Z">
        <w:r w:rsidRPr="00E746B6" w:rsidDel="00D860E7">
          <w:rPr>
            <w:rFonts w:ascii="Times New Roman" w:hAnsi="Times New Roman" w:cs="Times New Roman"/>
            <w:color w:val="000000" w:themeColor="text1"/>
          </w:rPr>
          <w:delText>sc-RNAseq</w:delText>
        </w:r>
      </w:del>
      <w:ins w:id="482" w:author="陈崇" w:date="2019-11-27T13:57:00Z">
        <w:r w:rsidR="00D860E7">
          <w:rPr>
            <w:rFonts w:ascii="Times New Roman" w:hAnsi="Times New Roman" w:cs="Times New Roman"/>
            <w:color w:val="000000" w:themeColor="text1"/>
          </w:rPr>
          <w:t>scRNA-seq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libraries were generated following the recommended protocol of the 3’ </w:t>
      </w:r>
      <w:del w:id="483" w:author="陈崇" w:date="2019-11-27T13:57:00Z">
        <w:r w:rsidRPr="00E746B6" w:rsidDel="00D860E7">
          <w:rPr>
            <w:rFonts w:ascii="Times New Roman" w:hAnsi="Times New Roman" w:cs="Times New Roman"/>
            <w:color w:val="000000" w:themeColor="text1"/>
          </w:rPr>
          <w:delText>sc-RNAseq</w:delText>
        </w:r>
      </w:del>
      <w:ins w:id="484" w:author="陈崇" w:date="2019-11-27T13:57:00Z">
        <w:r w:rsidR="00D860E7">
          <w:rPr>
            <w:rFonts w:ascii="Times New Roman" w:hAnsi="Times New Roman" w:cs="Times New Roman"/>
            <w:color w:val="000000" w:themeColor="text1"/>
          </w:rPr>
          <w:t>scRNA-seq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10X genomics platform and using v2 chemistry</w:t>
      </w:r>
      <w:ins w:id="485" w:author="陈崇" w:date="2019-11-27T16:28:00Z">
        <w:r w:rsidR="00A24F91">
          <w:rPr>
            <w:rFonts w:ascii="Times New Roman" w:hAnsi="Times New Roman" w:cs="Times New Roman"/>
            <w:color w:val="000000" w:themeColor="text1"/>
          </w:rPr>
          <w:t xml:space="preserve"> by the manufactory</w:t>
        </w:r>
      </w:ins>
      <w:del w:id="486" w:author="陈崇" w:date="2019-11-27T16:28:00Z">
        <w:r w:rsidRPr="00E746B6" w:rsidDel="00A24F91">
          <w:rPr>
            <w:rFonts w:ascii="Times New Roman" w:hAnsi="Times New Roman" w:cs="Times New Roman"/>
            <w:color w:val="000000" w:themeColor="text1"/>
          </w:rPr>
          <w:delText>,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and </w:t>
      </w:r>
      <w:del w:id="487" w:author="陈崇" w:date="2019-11-27T16:29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sequenced </w:delText>
        </w:r>
      </w:del>
      <w:ins w:id="488" w:author="陈崇" w:date="2019-11-27T16:29:00Z">
        <w:r w:rsidR="00A24F91" w:rsidRPr="00E746B6">
          <w:rPr>
            <w:rFonts w:ascii="Times New Roman" w:hAnsi="Times New Roman" w:cs="Times New Roman"/>
            <w:color w:val="000000" w:themeColor="text1"/>
          </w:rPr>
          <w:t>sequenc</w:t>
        </w:r>
        <w:r w:rsidR="00A24F91">
          <w:rPr>
            <w:rFonts w:ascii="Times New Roman" w:hAnsi="Times New Roman" w:cs="Times New Roman"/>
            <w:color w:val="000000" w:themeColor="text1"/>
          </w:rPr>
          <w:t>ing</w:t>
        </w:r>
        <w:r w:rsidR="00A24F9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data </w:t>
      </w:r>
      <w:del w:id="489" w:author="陈崇" w:date="2019-11-27T16:29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was </w:delText>
        </w:r>
      </w:del>
      <w:ins w:id="490" w:author="陈崇" w:date="2019-11-27T16:29:00Z">
        <w:r w:rsidR="00A24F91" w:rsidRPr="00E746B6">
          <w:rPr>
            <w:rFonts w:ascii="Times New Roman" w:hAnsi="Times New Roman" w:cs="Times New Roman"/>
            <w:color w:val="000000" w:themeColor="text1"/>
          </w:rPr>
          <w:t>w</w:t>
        </w:r>
        <w:r w:rsidR="00A24F91">
          <w:rPr>
            <w:rFonts w:ascii="Times New Roman" w:hAnsi="Times New Roman" w:cs="Times New Roman"/>
            <w:color w:val="000000" w:themeColor="text1"/>
          </w:rPr>
          <w:t>ere</w:t>
        </w:r>
        <w:r w:rsidR="00A24F9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collected </w:t>
      </w:r>
      <w:del w:id="491" w:author="陈崇" w:date="2019-11-27T16:30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by </w:delText>
        </w:r>
      </w:del>
      <w:ins w:id="492" w:author="陈崇" w:date="2019-11-27T16:30:00Z">
        <w:r w:rsidR="00A24F91">
          <w:rPr>
            <w:rFonts w:ascii="Times New Roman" w:hAnsi="Times New Roman" w:cs="Times New Roman"/>
            <w:color w:val="000000" w:themeColor="text1"/>
          </w:rPr>
          <w:t xml:space="preserve">with </w:t>
        </w:r>
      </w:ins>
      <w:del w:id="493" w:author="陈崇" w:date="2019-11-27T16:30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illumina </w:delText>
        </w:r>
      </w:del>
      <w:ins w:id="494" w:author="陈崇" w:date="2019-11-27T16:30:00Z">
        <w:r w:rsidR="00A24F91">
          <w:rPr>
            <w:rFonts w:ascii="Times New Roman" w:hAnsi="Times New Roman" w:cs="Times New Roman"/>
            <w:color w:val="000000" w:themeColor="text1"/>
          </w:rPr>
          <w:t>I</w:t>
        </w:r>
        <w:r w:rsidR="00A24F91" w:rsidRPr="00E746B6">
          <w:rPr>
            <w:rFonts w:ascii="Times New Roman" w:hAnsi="Times New Roman" w:cs="Times New Roman"/>
            <w:color w:val="000000" w:themeColor="text1"/>
          </w:rPr>
          <w:t xml:space="preserve">llumina </w:t>
        </w:r>
      </w:ins>
      <w:proofErr w:type="spellStart"/>
      <w:r w:rsidRPr="00E746B6">
        <w:rPr>
          <w:rFonts w:ascii="Times New Roman" w:hAnsi="Times New Roman" w:cs="Times New Roman"/>
          <w:color w:val="000000" w:themeColor="text1"/>
        </w:rPr>
        <w:t>NovaSeq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6000</w:t>
      </w:r>
      <w:del w:id="495" w:author="陈崇" w:date="2019-11-27T16:30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 sequencing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496" w:author="陈崇" w:date="2019-11-27T16:30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Alignment process was completed by cellranger </w:delText>
        </w:r>
      </w:del>
      <w:proofErr w:type="spellStart"/>
      <w:ins w:id="497" w:author="陈崇" w:date="2019-11-27T16:30:00Z">
        <w:r w:rsidR="00A24F91">
          <w:rPr>
            <w:rFonts w:ascii="Times New Roman" w:hAnsi="Times New Roman" w:cs="Times New Roman"/>
            <w:color w:val="000000" w:themeColor="text1"/>
          </w:rPr>
          <w:t>C</w:t>
        </w:r>
        <w:r w:rsidR="00A24F91" w:rsidRPr="00E746B6">
          <w:rPr>
            <w:rFonts w:ascii="Times New Roman" w:hAnsi="Times New Roman" w:cs="Times New Roman"/>
            <w:color w:val="000000" w:themeColor="text1"/>
          </w:rPr>
          <w:t>ellranger</w:t>
        </w:r>
        <w:proofErr w:type="spellEnd"/>
        <w:r w:rsidR="00A24F9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(version 3.0.0) </w:t>
      </w:r>
      <w:ins w:id="498" w:author="陈崇" w:date="2019-11-27T16:31:00Z">
        <w:r w:rsidR="00A24F91">
          <w:rPr>
            <w:rFonts w:ascii="Times New Roman" w:hAnsi="Times New Roman" w:cs="Times New Roman"/>
            <w:color w:val="000000" w:themeColor="text1"/>
          </w:rPr>
          <w:t xml:space="preserve">was used for alignment </w:t>
        </w:r>
      </w:ins>
      <w:ins w:id="499" w:author="陈崇" w:date="2019-11-27T16:32:00Z">
        <w:r w:rsidR="00646404">
          <w:rPr>
            <w:rFonts w:ascii="Times New Roman" w:hAnsi="Times New Roman" w:cs="Times New Roman"/>
            <w:color w:val="000000" w:themeColor="text1"/>
          </w:rPr>
          <w:t>to</w:t>
        </w:r>
      </w:ins>
      <w:del w:id="500" w:author="陈崇" w:date="2019-11-27T16:31:00Z">
        <w:r w:rsidRPr="00E746B6" w:rsidDel="00A24F91">
          <w:rPr>
            <w:rFonts w:ascii="Times New Roman" w:hAnsi="Times New Roman" w:cs="Times New Roman"/>
            <w:color w:val="000000" w:themeColor="text1"/>
          </w:rPr>
          <w:delText xml:space="preserve">using </w:delText>
        </w:r>
      </w:del>
      <w:del w:id="501" w:author="陈崇" w:date="2019-11-27T16:32:00Z">
        <w:r w:rsidRPr="00E746B6" w:rsidDel="00646404">
          <w:rPr>
            <w:rFonts w:ascii="Times New Roman" w:hAnsi="Times New Roman" w:cs="Times New Roman"/>
            <w:color w:val="000000" w:themeColor="text1"/>
          </w:rPr>
          <w:delText>hg19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human genome </w:t>
      </w:r>
      <w:del w:id="502" w:author="陈崇" w:date="2019-11-27T16:32:00Z">
        <w:r w:rsidRPr="00E746B6" w:rsidDel="00646404">
          <w:rPr>
            <w:rFonts w:ascii="Times New Roman" w:hAnsi="Times New Roman" w:cs="Times New Roman"/>
            <w:color w:val="000000" w:themeColor="text1"/>
          </w:rPr>
          <w:delText>reference</w:delText>
        </w:r>
      </w:del>
      <w:ins w:id="503" w:author="陈崇" w:date="2019-11-27T16:33:00Z">
        <w:r w:rsidR="00A963BB">
          <w:rPr>
            <w:rFonts w:ascii="Times New Roman" w:hAnsi="Times New Roman" w:cs="Times New Roman"/>
            <w:color w:val="000000" w:themeColor="text1"/>
          </w:rPr>
          <w:t>hg</w:t>
        </w:r>
      </w:ins>
      <w:ins w:id="504" w:author="陈崇" w:date="2019-11-27T16:32:00Z">
        <w:r w:rsidR="00646404">
          <w:rPr>
            <w:rFonts w:ascii="Times New Roman" w:hAnsi="Times New Roman" w:cs="Times New Roman"/>
            <w:color w:val="000000" w:themeColor="text1"/>
          </w:rPr>
          <w:t>19</w:t>
        </w:r>
      </w:ins>
      <w:del w:id="505" w:author="陈崇" w:date="2019-11-27T16:31:00Z">
        <w:r w:rsidRPr="00E746B6" w:rsidDel="00A24F91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The Seurat workflow was applied to classify cell subtypes and </w:t>
      </w:r>
      <w:ins w:id="506" w:author="陈崇" w:date="2019-11-27T16:36:00Z">
        <w:r w:rsidR="00A963BB" w:rsidRPr="00E746B6">
          <w:rPr>
            <w:rFonts w:ascii="Times New Roman" w:hAnsi="Times New Roman" w:cs="Times New Roman"/>
            <w:color w:val="000000" w:themeColor="text1"/>
          </w:rPr>
          <w:t xml:space="preserve">t-SNE </w:t>
        </w:r>
        <w:r w:rsidR="00A963BB">
          <w:rPr>
            <w:rFonts w:ascii="Times New Roman" w:hAnsi="Times New Roman" w:cs="Times New Roman"/>
            <w:color w:val="000000" w:themeColor="text1"/>
          </w:rPr>
          <w:t xml:space="preserve">was used to </w:t>
        </w:r>
      </w:ins>
      <w:r w:rsidRPr="00E746B6">
        <w:rPr>
          <w:rFonts w:ascii="Times New Roman" w:hAnsi="Times New Roman" w:cs="Times New Roman"/>
          <w:color w:val="000000" w:themeColor="text1"/>
        </w:rPr>
        <w:t>reduce dimension</w:t>
      </w:r>
      <w:ins w:id="507" w:author="陈崇" w:date="2019-11-27T16:34:00Z">
        <w:r w:rsidR="00A963BB">
          <w:rPr>
            <w:rFonts w:ascii="Times New Roman" w:hAnsi="Times New Roman" w:cs="Times New Roman"/>
            <w:color w:val="000000" w:themeColor="text1"/>
          </w:rPr>
          <w:t>s</w:t>
        </w:r>
      </w:ins>
      <w:del w:id="508" w:author="陈崇" w:date="2019-11-27T16:36:00Z">
        <w:r w:rsidRPr="00E746B6" w:rsidDel="00A963BB">
          <w:rPr>
            <w:rFonts w:ascii="Times New Roman" w:hAnsi="Times New Roman" w:cs="Times New Roman"/>
            <w:color w:val="000000" w:themeColor="text1"/>
          </w:rPr>
          <w:delText xml:space="preserve"> by t-SNE</w:delText>
        </w:r>
      </w:del>
      <w:r w:rsidRPr="00E746B6">
        <w:rPr>
          <w:rFonts w:ascii="Times New Roman" w:hAnsi="Times New Roman" w:cs="Times New Roman"/>
          <w:color w:val="000000" w:themeColor="text1"/>
        </w:rPr>
        <w:fldChar w:fldCharType="begin"/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&lt;EndNote&gt;&lt;Cite&gt;&lt;Author&gt;Butler&lt;/Author&gt;&lt;Year&gt;2018&lt;/Year&gt;&lt;RecNum&gt;153&lt;/RecNum&gt;&lt;DisplayText&gt;&lt;style face="superscript"&gt;17&lt;/style&gt;&lt;/DisplayText&gt;&lt;record&gt;&lt;rec-number&gt;153&lt;/rec-number&gt;&lt;foreign-keys&gt;&lt;key app="EN" db-id="xdzarx5f6avwt6ee0ac59z9cdvdf5fzxev90" timestamp="1570981360"&gt;153&lt;/key&gt;&lt;/foreign-keys&gt;&lt;ref-type name="Journal Article"&gt;17&lt;/ref-type&gt;&lt;contributors&gt;&lt;authors&gt;&lt;author&gt;Butler, A.&lt;/author&gt;&lt;author&gt;Hoffman, P.&lt;/author&gt;&lt;author&gt;Smibert, P.&lt;/author&gt;&lt;author&gt;Papalexi, E.&lt;/author&gt;&lt;author&gt;Satija, R.&lt;/author&gt;&lt;/authors&gt;&lt;/contributors&gt;&lt;auth-address&gt;New York Genome Center, New York, New York, USA.&amp;#xD;Center for Genomics and Systems Biology, New York University, New York, New York, USA.&lt;/auth-address&gt;&lt;titles&gt;&lt;title&gt;Integrating single-cell transcriptomic data across different conditions, technologies, and species&lt;/title&gt;&lt;secondary-title&gt;Nat Biotechnol&lt;/secondary-title&gt;&lt;/titles&gt;&lt;periodical&gt;&lt;full-title&gt;Nat Biotechnol&lt;/full-title&gt;&lt;/periodical&gt;&lt;pages&gt;411-420&lt;/pages&gt;&lt;volume&gt;36&lt;/volume&gt;&lt;number&gt;5&lt;/number&gt;&lt;edition&gt;2018/04/03&lt;/edition&gt;&lt;keywords&gt;&lt;keyword&gt;Animals&lt;/keyword&gt;&lt;keyword&gt;Computers, Molecular&lt;/keyword&gt;&lt;keyword&gt;Data Analysis&lt;/keyword&gt;&lt;keyword&gt;Gene Expression Profiling&lt;/keyword&gt;&lt;keyword&gt;High-Throughput Nucleotide Sequencing/*methods&lt;/keyword&gt;&lt;keyword&gt;Humans&lt;/keyword&gt;&lt;keyword&gt;Leukocytes, Mononuclear/chemistry&lt;/keyword&gt;&lt;keyword&gt;Mice&lt;/keyword&gt;&lt;keyword&gt;Sequence Analysis, RNA/*methods&lt;/keyword&gt;&lt;keyword&gt;Single-Cell Analysis/*methods&lt;/keyword&gt;&lt;keyword&gt;Software&lt;/keyword&gt;&lt;keyword&gt;Transcriptome/*genetics&lt;/keyword&gt;&lt;/keywords&gt;&lt;dates&gt;&lt;year&gt;2018&lt;/year&gt;&lt;pub-dates&gt;&lt;date&gt;Jun&lt;/date&gt;&lt;/pub-dates&gt;&lt;/dates&gt;&lt;isbn&gt;1087-0156&lt;/isbn&gt;&lt;accession-num&gt;29608179&lt;/accession-num&gt;&lt;urls&gt;&lt;/urls&gt;&lt;custom2&gt;PMC6700744&lt;/custom2&gt;&lt;custom6&gt;NIHMS990262&lt;/custom6&gt;&lt;electronic-resource-num&gt;10.1038/nbt.4096&lt;/electronic-resource-num&gt;&lt;remote-database-provider&gt;NLM&lt;/remote-database-provider&gt;&lt;language&gt;eng&lt;/language&gt;&lt;/record&gt;&lt;/Cite&gt;&lt;/EndNote&gt;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17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Single cell data of individual subgroups were integrated to mimic bulk-RNA sequencing files by calculating the mean</w:t>
      </w:r>
      <w:ins w:id="509" w:author="陈崇" w:date="2019-11-27T16:36:00Z">
        <w:r w:rsidR="00A963BB">
          <w:rPr>
            <w:rFonts w:ascii="Times New Roman" w:hAnsi="Times New Roman" w:cs="Times New Roman"/>
            <w:color w:val="000000" w:themeColor="text1"/>
          </w:rPr>
          <w:t xml:space="preserve"> value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each gene expression</w:t>
      </w:r>
      <w:del w:id="510" w:author="陈崇" w:date="2019-11-27T16:37:00Z">
        <w:r w:rsidRPr="00E746B6" w:rsidDel="00A963BB">
          <w:rPr>
            <w:rFonts w:ascii="Times New Roman" w:hAnsi="Times New Roman" w:cs="Times New Roman"/>
            <w:color w:val="000000" w:themeColor="text1"/>
          </w:rPr>
          <w:delText xml:space="preserve">. And the results of comparing were </w:delText>
        </w:r>
      </w:del>
      <w:ins w:id="511" w:author="陈崇" w:date="2019-11-27T16:37:00Z">
        <w:r w:rsidR="00A963BB">
          <w:rPr>
            <w:rFonts w:ascii="Times New Roman" w:hAnsi="Times New Roman" w:cs="Times New Roman"/>
            <w:color w:val="000000" w:themeColor="text1"/>
          </w:rPr>
          <w:t xml:space="preserve">,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visualized by heatmap. KEGG pathways in CD8 T cells of different </w:t>
      </w:r>
      <w:del w:id="512" w:author="陈崇" w:date="2019-11-27T16:38:00Z">
        <w:r w:rsidRPr="00E746B6" w:rsidDel="00A963BB">
          <w:rPr>
            <w:rFonts w:ascii="Times New Roman" w:hAnsi="Times New Roman" w:cs="Times New Roman"/>
            <w:color w:val="000000" w:themeColor="text1"/>
          </w:rPr>
          <w:delText xml:space="preserve">timepoints </w:delText>
        </w:r>
      </w:del>
      <w:ins w:id="513" w:author="陈崇" w:date="2019-11-27T16:38:00Z">
        <w:r w:rsidR="00A963BB" w:rsidRPr="00E746B6">
          <w:rPr>
            <w:rFonts w:ascii="Times New Roman" w:hAnsi="Times New Roman" w:cs="Times New Roman"/>
            <w:color w:val="000000" w:themeColor="text1"/>
          </w:rPr>
          <w:t>timepoints</w:t>
        </w:r>
        <w:r w:rsidR="00A963BB">
          <w:rPr>
            <w:rFonts w:ascii="Times New Roman" w:hAnsi="Times New Roman" w:cs="Times New Roman"/>
            <w:color w:val="000000" w:themeColor="text1"/>
          </w:rPr>
          <w:t xml:space="preserve">,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enriched by </w:t>
      </w:r>
      <w:bookmarkStart w:id="514" w:name="OLE_LINK95"/>
      <w:bookmarkStart w:id="515" w:name="OLE_LINK96"/>
      <w:proofErr w:type="spellStart"/>
      <w:r w:rsidRPr="00E746B6">
        <w:rPr>
          <w:rFonts w:ascii="Times New Roman" w:hAnsi="Times New Roman" w:cs="Times New Roman"/>
          <w:color w:val="000000" w:themeColor="text1"/>
        </w:rPr>
        <w:t>ClusterProfiler</w:t>
      </w:r>
      <w:proofErr w:type="spellEnd"/>
      <w:ins w:id="516" w:author="陈崇" w:date="2019-11-27T16:38:00Z">
        <w:r w:rsidR="00A963BB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bookmarkEnd w:id="514"/>
      <w:bookmarkEnd w:id="515"/>
      <w:r w:rsidRPr="00E746B6">
        <w:rPr>
          <w:rFonts w:ascii="Times New Roman" w:hAnsi="Times New Roman" w:cs="Times New Roman"/>
          <w:color w:val="000000" w:themeColor="text1"/>
        </w:rPr>
        <w:t xml:space="preserve">and gene networks were visualized by </w:t>
      </w:r>
      <w:ins w:id="517" w:author="陈崇" w:date="2019-11-27T16:39:00Z">
        <w:r w:rsidR="00505B28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proofErr w:type="spellStart"/>
      <w:r w:rsidRPr="00E746B6">
        <w:rPr>
          <w:rFonts w:ascii="Times New Roman" w:hAnsi="Times New Roman" w:cs="Times New Roman"/>
          <w:color w:val="000000" w:themeColor="text1"/>
        </w:rPr>
        <w:t>cnetplot.enrichResult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formula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/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&lt;EndNote&gt;&lt;Cite&gt;&lt;Author&gt;Yu&lt;/Author&gt;&lt;Year&gt;2012&lt;/Year&gt;&lt;RecNum&gt;157&lt;/RecNum&gt;&lt;DisplayText&gt;&lt;style face="superscript"&gt;18&lt;/style&gt;&lt;/DisplayText&gt;&lt;record&gt;&lt;rec-number&gt;157&lt;/rec-number&gt;&lt;foreign-keys&gt;&lt;key app="EN" db-id="xdzarx5f6avwt6ee0ac59z9cdvdf5fzxev90" timestamp="1571731459"&gt;157&lt;/key&gt;&lt;/foreign-keys&gt;&lt;ref-type name="Journal Article"&gt;17&lt;/ref-type&gt;&lt;contributors&gt;&lt;authors&gt;&lt;author&gt;Yu, G.&lt;/author&gt;&lt;author&gt;Wang, L. G.&lt;/author&gt;&lt;author&gt;Han, Y.&lt;/author&gt;&lt;author&gt;He, Q. Y.&lt;/author&gt;&lt;/authors&gt;&lt;/contributors&gt;&lt;auth-address&gt;Institute of Life and Health Engineering, Key Laboratory of Functional Protein Research of Guangdong Higher Education Institutes, Jinan University, Guangzhou, People&amp;apos;s Republic of China.&lt;/auth-address&gt;&lt;titles&gt;&lt;title&gt;clusterProfiler: an R package for comparing biological themes among gene clusters&lt;/title&gt;&lt;secondary-title&gt;Omics&lt;/secondary-title&gt;&lt;/titles&gt;&lt;periodical&gt;&lt;full-title&gt;Omics&lt;/full-title&gt;&lt;/periodical&gt;&lt;pages&gt;284-7&lt;/pages&gt;&lt;volume&gt;16&lt;/volume&gt;&lt;number&gt;5&lt;/number&gt;&lt;edition&gt;2012/03/30&lt;/edition&gt;&lt;keywords&gt;&lt;keyword&gt;Animals&lt;/keyword&gt;&lt;keyword&gt;Gene Expression Profiling/*methods&lt;/keyword&gt;&lt;keyword&gt;Humans&lt;/keyword&gt;&lt;keyword&gt;Mice&lt;/keyword&gt;&lt;keyword&gt;*Multigene Family&lt;/keyword&gt;&lt;keyword&gt;Programming Languages&lt;/keyword&gt;&lt;keyword&gt;Proteomics/*methods&lt;/keyword&gt;&lt;keyword&gt;Software&lt;/keyword&gt;&lt;keyword&gt;*Transcriptome&lt;/keyword&gt;&lt;keyword&gt;Yeasts&lt;/keyword&gt;&lt;/keywords&gt;&lt;dates&gt;&lt;year&gt;2012&lt;/year&gt;&lt;pub-dates&gt;&lt;date&gt;May&lt;/date&gt;&lt;/pub-dates&gt;&lt;/dates&gt;&lt;isbn&gt;1536-2310&lt;/isbn&gt;&lt;accession-num&gt;22455463&lt;/accession-num&gt;&lt;urls&gt;&lt;/urls&gt;&lt;custom2&gt;PMC3339379&lt;/custom2&gt;&lt;electronic-resource-num&gt;10.1089/omi.2011.0118&lt;/electronic-resource-num&gt;&lt;remote-database-provider&gt;NLM&lt;/remote-database-provider&gt;&lt;language&gt;eng&lt;/language&gt;&lt;/record&gt;&lt;/Cite&gt;&lt;/EndNote&gt;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18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ins w:id="518" w:author="陈崇" w:date="2019-11-27T16:38:00Z">
        <w:r w:rsidR="00A963BB">
          <w:rPr>
            <w:rFonts w:ascii="Times New Roman" w:hAnsi="Times New Roman" w:cs="Times New Roman"/>
            <w:color w:val="000000" w:themeColor="text1"/>
          </w:rPr>
          <w:t>.</w:t>
        </w:r>
      </w:ins>
    </w:p>
    <w:p w14:paraId="5FF78BF5" w14:textId="77777777" w:rsidR="0033265E" w:rsidRPr="00E746B6" w:rsidRDefault="0033265E" w:rsidP="003326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Sharing Statement</w:t>
      </w:r>
    </w:p>
    <w:p w14:paraId="36C12187" w14:textId="10F585E1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bookmarkStart w:id="519" w:name="OLE_LINK76"/>
      <w:bookmarkStart w:id="520" w:name="OLE_LINK77"/>
      <w:bookmarkStart w:id="521" w:name="OLE_LINK105"/>
      <w:bookmarkStart w:id="522" w:name="OLE_LINK106"/>
      <w:r w:rsidRPr="00E746B6">
        <w:rPr>
          <w:rFonts w:ascii="Times New Roman" w:eastAsia="DengXian" w:hAnsi="Times New Roman" w:cs="Times New Roman"/>
          <w:color w:val="000000" w:themeColor="text1"/>
        </w:rPr>
        <w:t>scRNA-seq data have been deposited in the GEO database under accession number</w:t>
      </w:r>
      <w:del w:id="523" w:author="陈崇" w:date="2019-11-27T16:40:00Z">
        <w:r w:rsidRPr="00E746B6" w:rsidDel="00FF10DE">
          <w:rPr>
            <w:rFonts w:ascii="Times New Roman" w:eastAsia="DengXian" w:hAnsi="Times New Roman" w:cs="Times New Roman"/>
            <w:color w:val="000000" w:themeColor="text1"/>
          </w:rPr>
          <w:delText xml:space="preserve"> GEO</w:delText>
        </w:r>
      </w:del>
      <w:r w:rsidRPr="00E746B6">
        <w:rPr>
          <w:rFonts w:ascii="Times New Roman" w:eastAsia="DengXian" w:hAnsi="Times New Roman" w:cs="Times New Roman"/>
          <w:color w:val="000000" w:themeColor="text1"/>
        </w:rPr>
        <w:t xml:space="preserve">: GSE138504. Code used in this study </w:t>
      </w:r>
      <w:del w:id="524" w:author="陈崇" w:date="2019-11-27T16:40:00Z">
        <w:r w:rsidRPr="00E746B6" w:rsidDel="00FF10DE">
          <w:rPr>
            <w:rFonts w:ascii="Times New Roman" w:eastAsia="DengXian" w:hAnsi="Times New Roman" w:cs="Times New Roman"/>
            <w:color w:val="000000" w:themeColor="text1"/>
          </w:rPr>
          <w:delText>will be</w:delText>
        </w:r>
      </w:del>
      <w:ins w:id="525" w:author="陈崇" w:date="2019-11-27T16:40:00Z">
        <w:r w:rsidR="00FF10DE">
          <w:rPr>
            <w:rFonts w:ascii="Times New Roman" w:eastAsia="DengXian" w:hAnsi="Times New Roman" w:cs="Times New Roman"/>
            <w:color w:val="000000" w:themeColor="text1"/>
          </w:rPr>
          <w:t>is</w:t>
        </w:r>
      </w:ins>
      <w:r w:rsidRPr="00E746B6">
        <w:rPr>
          <w:rFonts w:ascii="Times New Roman" w:eastAsia="DengXian" w:hAnsi="Times New Roman" w:cs="Times New Roman"/>
          <w:color w:val="000000" w:themeColor="text1"/>
        </w:rPr>
        <w:t xml:space="preserve"> available </w:t>
      </w:r>
      <w:del w:id="526" w:author="陈崇" w:date="2019-11-27T16:41:00Z">
        <w:r w:rsidRPr="00E746B6" w:rsidDel="00FF10DE">
          <w:rPr>
            <w:rFonts w:ascii="Times New Roman" w:eastAsia="DengXian" w:hAnsi="Times New Roman" w:cs="Times New Roman"/>
            <w:color w:val="000000" w:themeColor="text1"/>
          </w:rPr>
          <w:delText xml:space="preserve">at </w:delText>
        </w:r>
      </w:del>
      <w:ins w:id="527" w:author="陈崇" w:date="2019-11-27T16:41:00Z">
        <w:r w:rsidR="00FF10DE">
          <w:rPr>
            <w:rFonts w:ascii="Times New Roman" w:eastAsia="DengXian" w:hAnsi="Times New Roman" w:cs="Times New Roman"/>
            <w:color w:val="000000" w:themeColor="text1"/>
          </w:rPr>
          <w:t>on</w:t>
        </w:r>
        <w:r w:rsidR="00FF10DE" w:rsidRPr="00E746B6">
          <w:rPr>
            <w:rFonts w:ascii="Times New Roman" w:eastAsia="DengXian" w:hAnsi="Times New Roman" w:cs="Times New Roman"/>
            <w:color w:val="000000" w:themeColor="text1"/>
          </w:rPr>
          <w:t xml:space="preserve"> </w:t>
        </w:r>
      </w:ins>
      <w:proofErr w:type="spellStart"/>
      <w:r w:rsidRPr="00E746B6">
        <w:rPr>
          <w:rFonts w:ascii="Times New Roman" w:eastAsia="DengXian" w:hAnsi="Times New Roman" w:cs="Times New Roman"/>
          <w:color w:val="000000" w:themeColor="text1"/>
        </w:rPr>
        <w:t>Github</w:t>
      </w:r>
      <w:proofErr w:type="spellEnd"/>
      <w:r w:rsidRPr="00E746B6">
        <w:rPr>
          <w:rFonts w:ascii="Times New Roman" w:eastAsia="DengXian" w:hAnsi="Times New Roman" w:cs="Times New Roman"/>
          <w:color w:val="000000" w:themeColor="text1"/>
        </w:rPr>
        <w:t xml:space="preserve"> (</w:t>
      </w:r>
      <w:hyperlink r:id="rId9" w:history="1">
        <w:r w:rsidRPr="00E746B6">
          <w:rPr>
            <w:rStyle w:val="a3"/>
            <w:rFonts w:ascii="Times New Roman" w:eastAsia="DengXian" w:hAnsi="Times New Roman" w:cs="Times New Roman"/>
            <w:color w:val="000000" w:themeColor="text1"/>
          </w:rPr>
          <w:t>https://github.com/pangxueyu233/Nivolumab-treatment-for-r-r-EBV-HLH</w:t>
        </w:r>
      </w:hyperlink>
      <w:r w:rsidRPr="00E746B6">
        <w:rPr>
          <w:rFonts w:ascii="Times New Roman" w:eastAsia="DengXian" w:hAnsi="Times New Roman" w:cs="Times New Roman"/>
          <w:color w:val="000000" w:themeColor="text1"/>
        </w:rPr>
        <w:t>)</w:t>
      </w:r>
      <w:r w:rsidRPr="00E746B6">
        <w:rPr>
          <w:rFonts w:ascii="Times New Roman" w:hAnsi="Times New Roman" w:cs="Times New Roman"/>
          <w:color w:val="000000" w:themeColor="text1"/>
        </w:rPr>
        <w:t>.</w:t>
      </w:r>
      <w:bookmarkEnd w:id="519"/>
      <w:bookmarkEnd w:id="520"/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bookmarkEnd w:id="521"/>
      <w:bookmarkEnd w:id="522"/>
      <w:del w:id="528" w:author="陈崇" w:date="2019-11-27T16:40:00Z">
        <w:r w:rsidRPr="00E746B6" w:rsidDel="00FF10DE">
          <w:rPr>
            <w:rFonts w:ascii="Times New Roman" w:hAnsi="Times New Roman" w:cs="Times New Roman"/>
            <w:color w:val="000000" w:themeColor="text1"/>
          </w:rPr>
          <w:delText>Please contact the corresponding author (liuting@scu.ed.cn) for o</w:delText>
        </w:r>
      </w:del>
      <w:ins w:id="529" w:author="陈崇" w:date="2019-11-27T16:40:00Z">
        <w:r w:rsidR="00FF10DE">
          <w:rPr>
            <w:rFonts w:ascii="Times New Roman" w:hAnsi="Times New Roman" w:cs="Times New Roman"/>
            <w:color w:val="000000" w:themeColor="text1"/>
          </w:rPr>
          <w:t>O</w:t>
        </w:r>
      </w:ins>
      <w:r w:rsidRPr="00E746B6">
        <w:rPr>
          <w:rFonts w:ascii="Times New Roman" w:hAnsi="Times New Roman" w:cs="Times New Roman"/>
          <w:color w:val="000000" w:themeColor="text1"/>
        </w:rPr>
        <w:t>riginal clinical data</w:t>
      </w:r>
      <w:ins w:id="530" w:author="陈崇" w:date="2019-11-27T16:40:00Z">
        <w:r w:rsidR="00FF10DE">
          <w:rPr>
            <w:rFonts w:ascii="Times New Roman" w:hAnsi="Times New Roman" w:cs="Times New Roman"/>
            <w:color w:val="000000" w:themeColor="text1"/>
          </w:rPr>
          <w:t xml:space="preserve"> will be available by </w:t>
        </w:r>
      </w:ins>
      <w:ins w:id="531" w:author="陈崇" w:date="2019-11-27T16:41:00Z">
        <w:r w:rsidR="00FF10DE" w:rsidRPr="00E746B6">
          <w:rPr>
            <w:rFonts w:ascii="Times New Roman" w:hAnsi="Times New Roman" w:cs="Times New Roman"/>
            <w:color w:val="000000" w:themeColor="text1"/>
          </w:rPr>
          <w:t>contact</w:t>
        </w:r>
        <w:r w:rsidR="00FF10DE">
          <w:rPr>
            <w:rFonts w:ascii="Times New Roman" w:hAnsi="Times New Roman" w:cs="Times New Roman"/>
            <w:color w:val="000000" w:themeColor="text1"/>
          </w:rPr>
          <w:t xml:space="preserve">ing the corresponding author T.L. </w:t>
        </w:r>
        <w:r w:rsidR="00FF10DE" w:rsidRPr="00E746B6">
          <w:rPr>
            <w:rFonts w:ascii="Times New Roman" w:hAnsi="Times New Roman" w:cs="Times New Roman"/>
            <w:color w:val="000000" w:themeColor="text1"/>
          </w:rPr>
          <w:t>(liuting@scu.ed.cn)</w:t>
        </w:r>
      </w:ins>
      <w:r w:rsidRPr="00E746B6">
        <w:rPr>
          <w:rFonts w:ascii="Times New Roman" w:hAnsi="Times New Roman" w:cs="Times New Roman"/>
          <w:color w:val="000000" w:themeColor="text1"/>
        </w:rPr>
        <w:t>.</w:t>
      </w:r>
    </w:p>
    <w:p w14:paraId="2A30049F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FF0000"/>
        </w:rPr>
      </w:pPr>
    </w:p>
    <w:p w14:paraId="0F2E13AB" w14:textId="77777777" w:rsidR="0033265E" w:rsidRPr="00006B9E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6B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Result</w:t>
      </w:r>
    </w:p>
    <w:p w14:paraId="75B53AAB" w14:textId="77777777" w:rsidR="0033265E" w:rsidRPr="00E746B6" w:rsidRDefault="0033265E" w:rsidP="0033265E">
      <w:pPr>
        <w:spacing w:beforeLines="50" w:before="211" w:afterLines="50" w:after="211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2" w:name="OLE_LINK25"/>
      <w:bookmarkStart w:id="533" w:name="OLE_LINK26"/>
      <w:bookmarkStart w:id="534" w:name="OLE_LINK27"/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Patient Characteristics</w:t>
      </w:r>
    </w:p>
    <w:bookmarkEnd w:id="532"/>
    <w:bookmarkEnd w:id="533"/>
    <w:bookmarkEnd w:id="534"/>
    <w:p w14:paraId="4498B120" w14:textId="0BE748BF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A total of </w:t>
      </w:r>
      <w:del w:id="535" w:author="陈崇" w:date="2019-11-27T16:42:00Z">
        <w:r w:rsidRPr="00E746B6" w:rsidDel="00DA20D1">
          <w:rPr>
            <w:rFonts w:ascii="Times New Roman" w:hAnsi="Times New Roman" w:cs="Times New Roman"/>
            <w:color w:val="000000" w:themeColor="text1"/>
          </w:rPr>
          <w:delText xml:space="preserve">7 </w:delText>
        </w:r>
      </w:del>
      <w:ins w:id="536" w:author="陈崇" w:date="2019-11-27T16:42:00Z">
        <w:r w:rsidR="00DA20D1">
          <w:rPr>
            <w:rFonts w:ascii="Times New Roman" w:hAnsi="Times New Roman" w:cs="Times New Roman"/>
            <w:color w:val="000000" w:themeColor="text1"/>
          </w:rPr>
          <w:t>seven</w:t>
        </w:r>
        <w:r w:rsidR="00DA20D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patients (median age, 25 years;</w:t>
      </w:r>
      <w:bookmarkStart w:id="537" w:name="OLE_LINK71"/>
      <w:bookmarkStart w:id="538" w:name="OLE_LINK72"/>
      <w:r w:rsidRPr="00E746B6">
        <w:rPr>
          <w:rFonts w:ascii="Times New Roman" w:hAnsi="Times New Roman" w:cs="Times New Roman"/>
          <w:color w:val="000000" w:themeColor="text1"/>
        </w:rPr>
        <w:t xml:space="preserve"> range, 15-36 years</w:t>
      </w:r>
      <w:bookmarkEnd w:id="537"/>
      <w:bookmarkEnd w:id="538"/>
      <w:r w:rsidRPr="00E746B6">
        <w:rPr>
          <w:rFonts w:ascii="Times New Roman" w:hAnsi="Times New Roman" w:cs="Times New Roman"/>
          <w:color w:val="000000" w:themeColor="text1"/>
        </w:rPr>
        <w:t>;)</w:t>
      </w:r>
      <w:ins w:id="539" w:author="陈崇" w:date="2019-11-27T16:42:00Z">
        <w:r w:rsidR="00DA20D1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including </w:t>
      </w:r>
      <w:del w:id="540" w:author="陈崇" w:date="2019-11-27T16:42:00Z">
        <w:r w:rsidRPr="00E746B6" w:rsidDel="00DA20D1">
          <w:rPr>
            <w:rFonts w:ascii="Times New Roman" w:hAnsi="Times New Roman" w:cs="Times New Roman"/>
            <w:color w:val="000000" w:themeColor="text1"/>
          </w:rPr>
          <w:delText xml:space="preserve">4 </w:delText>
        </w:r>
      </w:del>
      <w:ins w:id="541" w:author="陈崇" w:date="2019-11-27T16:42:00Z">
        <w:r w:rsidR="00DA20D1">
          <w:rPr>
            <w:rFonts w:ascii="Times New Roman" w:hAnsi="Times New Roman" w:cs="Times New Roman"/>
            <w:color w:val="000000" w:themeColor="text1"/>
          </w:rPr>
          <w:t>four</w:t>
        </w:r>
        <w:r w:rsidR="00DA20D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males and </w:t>
      </w:r>
      <w:del w:id="542" w:author="陈崇" w:date="2019-11-27T16:42:00Z">
        <w:r w:rsidRPr="00E746B6" w:rsidDel="00DA20D1">
          <w:rPr>
            <w:rFonts w:ascii="Times New Roman" w:hAnsi="Times New Roman" w:cs="Times New Roman"/>
            <w:color w:val="000000" w:themeColor="text1"/>
          </w:rPr>
          <w:delText xml:space="preserve">3 </w:delText>
        </w:r>
      </w:del>
      <w:ins w:id="543" w:author="陈崇" w:date="2019-11-27T16:42:00Z">
        <w:r w:rsidR="00DA20D1">
          <w:rPr>
            <w:rFonts w:ascii="Times New Roman" w:hAnsi="Times New Roman" w:cs="Times New Roman"/>
            <w:color w:val="000000" w:themeColor="text1"/>
          </w:rPr>
          <w:t>three</w:t>
        </w:r>
        <w:r w:rsidR="00DA20D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females</w:t>
      </w:r>
      <w:ins w:id="544" w:author="陈崇" w:date="2019-11-27T16:42:00Z">
        <w:r w:rsidR="00DA20D1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with r/r EBV were enrolled (Table 1). All patients presented with typical aggressive HLH signs, including consistent high fever, life-threatening cytopenia, and high level of ferritin and sCD25. Their plasma EBV-DNA loads were &gt;10</w:t>
      </w:r>
      <w:r w:rsidRPr="00E746B6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E746B6">
        <w:rPr>
          <w:rFonts w:ascii="Times New Roman" w:hAnsi="Times New Roman" w:cs="Times New Roman"/>
          <w:color w:val="000000" w:themeColor="text1"/>
        </w:rPr>
        <w:t xml:space="preserve"> copies/ml (range</w:t>
      </w:r>
      <w:del w:id="545" w:author="陈崇" w:date="2019-11-27T16:45:00Z">
        <w:r w:rsidRPr="00E746B6" w:rsidDel="009C2455">
          <w:rPr>
            <w:rFonts w:ascii="Times New Roman" w:hAnsi="Times New Roman" w:cs="Times New Roman"/>
            <w:color w:val="000000" w:themeColor="text1"/>
          </w:rPr>
          <w:delText>,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3.99×10</w:t>
      </w:r>
      <w:r w:rsidRPr="00E746B6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E746B6">
        <w:rPr>
          <w:rFonts w:ascii="Times New Roman" w:hAnsi="Times New Roman" w:cs="Times New Roman"/>
          <w:color w:val="000000" w:themeColor="text1"/>
        </w:rPr>
        <w:t>/ml to 2.10×10</w:t>
      </w:r>
      <w:r w:rsidRPr="00E746B6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E746B6">
        <w:rPr>
          <w:rFonts w:ascii="Times New Roman" w:hAnsi="Times New Roman" w:cs="Times New Roman"/>
          <w:color w:val="000000" w:themeColor="text1"/>
        </w:rPr>
        <w:t xml:space="preserve">/ml). </w:t>
      </w:r>
      <w:del w:id="546" w:author="陈崇" w:date="2019-11-27T16:46:00Z">
        <w:r w:rsidRPr="00E746B6" w:rsidDel="009C2455">
          <w:rPr>
            <w:rFonts w:ascii="Times New Roman" w:hAnsi="Times New Roman" w:cs="Times New Roman"/>
            <w:color w:val="000000" w:themeColor="text1"/>
          </w:rPr>
          <w:delText>No sign of m</w:delText>
        </w:r>
      </w:del>
      <w:ins w:id="547" w:author="陈崇" w:date="2019-11-27T16:46:00Z">
        <w:r w:rsidR="009C2455">
          <w:rPr>
            <w:rFonts w:ascii="Times New Roman" w:hAnsi="Times New Roman" w:cs="Times New Roman"/>
            <w:color w:val="000000" w:themeColor="text1"/>
          </w:rPr>
          <w:t>M</w:t>
        </w:r>
      </w:ins>
      <w:r w:rsidRPr="00E746B6">
        <w:rPr>
          <w:rFonts w:ascii="Times New Roman" w:hAnsi="Times New Roman" w:cs="Times New Roman"/>
          <w:color w:val="000000" w:themeColor="text1"/>
        </w:rPr>
        <w:t>alignanc</w:t>
      </w:r>
      <w:del w:id="548" w:author="陈崇" w:date="2019-11-27T16:46:00Z">
        <w:r w:rsidRPr="00E746B6" w:rsidDel="009C2455">
          <w:rPr>
            <w:rFonts w:ascii="Times New Roman" w:hAnsi="Times New Roman" w:cs="Times New Roman"/>
            <w:color w:val="000000" w:themeColor="text1"/>
          </w:rPr>
          <w:delText>y</w:delText>
        </w:r>
      </w:del>
      <w:ins w:id="549" w:author="陈崇" w:date="2019-11-27T16:46:00Z">
        <w:r w:rsidR="009C2455">
          <w:rPr>
            <w:rFonts w:ascii="Times New Roman" w:hAnsi="Times New Roman" w:cs="Times New Roman"/>
            <w:color w:val="000000" w:themeColor="text1"/>
          </w:rPr>
          <w:t>ies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550" w:author="陈崇" w:date="2019-11-27T16:46:00Z">
        <w:r w:rsidRPr="00E746B6" w:rsidDel="009C2455">
          <w:rPr>
            <w:rFonts w:ascii="Times New Roman" w:hAnsi="Times New Roman" w:cs="Times New Roman"/>
            <w:color w:val="000000" w:themeColor="text1"/>
          </w:rPr>
          <w:delText>was shown on</w:delText>
        </w:r>
      </w:del>
      <w:ins w:id="551" w:author="陈崇" w:date="2019-11-27T16:46:00Z">
        <w:r w:rsidR="009C2455">
          <w:rPr>
            <w:rFonts w:ascii="Times New Roman" w:hAnsi="Times New Roman" w:cs="Times New Roman"/>
            <w:color w:val="000000" w:themeColor="text1"/>
          </w:rPr>
          <w:t>were excluded by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FDG-PET/CT </w:t>
      </w:r>
      <w:ins w:id="552" w:author="陈崇" w:date="2019-11-27T16:47:00Z">
        <w:r w:rsidR="009C2455">
          <w:rPr>
            <w:rFonts w:ascii="Times New Roman" w:hAnsi="Times New Roman" w:cs="Times New Roman"/>
            <w:color w:val="000000" w:themeColor="text1"/>
          </w:rPr>
          <w:t>and/</w:t>
        </w:r>
      </w:ins>
      <w:r w:rsidRPr="00E746B6">
        <w:rPr>
          <w:rFonts w:ascii="Times New Roman" w:hAnsi="Times New Roman" w:cs="Times New Roman"/>
          <w:color w:val="000000" w:themeColor="text1"/>
        </w:rPr>
        <w:t>or bone marrow smear. Genetic test</w:t>
      </w:r>
      <w:ins w:id="553" w:author="陈崇" w:date="2019-11-27T16:49:00Z">
        <w:r w:rsidR="00A05F85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554" w:author="陈崇" w:date="2019-11-27T16:49:00Z">
        <w:r w:rsidRPr="00E746B6" w:rsidDel="00A05F85">
          <w:rPr>
            <w:rFonts w:ascii="Times New Roman" w:hAnsi="Times New Roman" w:cs="Times New Roman"/>
            <w:color w:val="000000" w:themeColor="text1"/>
          </w:rPr>
          <w:delText xml:space="preserve">was </w:delText>
        </w:r>
      </w:del>
      <w:ins w:id="555" w:author="陈崇" w:date="2019-11-27T16:49:00Z">
        <w:r w:rsidR="00A05F85" w:rsidRPr="00E746B6">
          <w:rPr>
            <w:rFonts w:ascii="Times New Roman" w:hAnsi="Times New Roman" w:cs="Times New Roman"/>
            <w:color w:val="000000" w:themeColor="text1"/>
          </w:rPr>
          <w:t>w</w:t>
        </w:r>
        <w:r w:rsidR="00A05F85">
          <w:rPr>
            <w:rFonts w:ascii="Times New Roman" w:hAnsi="Times New Roman" w:cs="Times New Roman"/>
            <w:color w:val="000000" w:themeColor="text1"/>
          </w:rPr>
          <w:t>ere</w:t>
        </w:r>
        <w:r w:rsidR="00A05F8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performed and </w:t>
      </w:r>
      <w:ins w:id="556" w:author="陈崇" w:date="2019-11-26T18:18:00Z">
        <w:r w:rsidR="00007C4D">
          <w:rPr>
            <w:rFonts w:ascii="Times New Roman" w:hAnsi="Times New Roman" w:cs="Times New Roman"/>
            <w:color w:val="000000" w:themeColor="text1"/>
          </w:rPr>
          <w:t xml:space="preserve">no other HLH-related genetic mutations were detected but </w:t>
        </w:r>
      </w:ins>
      <w:ins w:id="557" w:author="陈崇" w:date="2019-11-26T18:19:00Z">
        <w:r w:rsidR="00007C4D" w:rsidRPr="00E746B6">
          <w:rPr>
            <w:rFonts w:ascii="Times New Roman" w:hAnsi="Times New Roman" w:cs="Times New Roman"/>
            <w:color w:val="000000" w:themeColor="text1"/>
          </w:rPr>
          <w:t>heterozygous mutations in UNC13D gene</w:t>
        </w:r>
        <w:r w:rsidR="00007C4D">
          <w:rPr>
            <w:rFonts w:ascii="Times New Roman" w:hAnsi="Times New Roman" w:cs="Times New Roman"/>
            <w:color w:val="000000" w:themeColor="text1"/>
          </w:rPr>
          <w:t xml:space="preserve"> in</w:t>
        </w:r>
        <w:r w:rsidR="00007C4D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558" w:author="陈崇" w:date="2019-11-26T18:19:00Z">
        <w:r w:rsidRPr="00E746B6" w:rsidDel="00007C4D">
          <w:rPr>
            <w:rFonts w:ascii="Times New Roman" w:hAnsi="Times New Roman" w:cs="Times New Roman"/>
            <w:color w:val="000000" w:themeColor="text1"/>
          </w:rPr>
          <w:delText>only two of them</w:delText>
        </w:r>
      </w:del>
      <w:ins w:id="559" w:author="陈崇" w:date="2019-11-26T18:19:00Z">
        <w:r w:rsidR="00007C4D">
          <w:rPr>
            <w:rFonts w:ascii="Times New Roman" w:hAnsi="Times New Roman" w:cs="Times New Roman"/>
            <w:color w:val="000000" w:themeColor="text1"/>
          </w:rPr>
          <w:t>two patients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bookmarkStart w:id="560" w:name="OLE_LINK73"/>
      <w:r w:rsidRPr="00E746B6">
        <w:rPr>
          <w:rFonts w:ascii="Times New Roman" w:hAnsi="Times New Roman" w:cs="Times New Roman"/>
          <w:color w:val="000000" w:themeColor="text1"/>
        </w:rPr>
        <w:t>(patient 2 &amp; 3)</w:t>
      </w:r>
      <w:del w:id="561" w:author="陈崇" w:date="2019-11-26T18:19:00Z">
        <w:r w:rsidRPr="00E746B6" w:rsidDel="00007C4D">
          <w:rPr>
            <w:rFonts w:ascii="Times New Roman" w:hAnsi="Times New Roman" w:cs="Times New Roman"/>
            <w:color w:val="000000" w:themeColor="text1"/>
          </w:rPr>
          <w:delText xml:space="preserve"> harbored heterozygous mutations in UNC13D gene</w:delText>
        </w:r>
        <w:bookmarkEnd w:id="560"/>
        <w:r w:rsidRPr="00E746B6" w:rsidDel="00007C4D">
          <w:rPr>
            <w:rFonts w:ascii="Times New Roman" w:hAnsi="Times New Roman" w:cs="Times New Roman"/>
            <w:color w:val="000000" w:themeColor="text1"/>
          </w:rPr>
          <w:delText xml:space="preserve"> which was not enough to diagnosis FHL as</w:delText>
        </w:r>
      </w:del>
      <w:ins w:id="562" w:author="陈崇" w:date="2019-11-26T18:19:00Z">
        <w:r w:rsidR="00007C4D">
          <w:rPr>
            <w:rFonts w:ascii="Times New Roman" w:hAnsi="Times New Roman" w:cs="Times New Roman"/>
            <w:color w:val="000000" w:themeColor="text1"/>
          </w:rPr>
          <w:t xml:space="preserve">. Though </w:t>
        </w:r>
      </w:ins>
      <w:ins w:id="563" w:author="陈崇" w:date="2019-11-26T18:21:00Z">
        <w:r w:rsidR="001E31D8">
          <w:rPr>
            <w:rFonts w:ascii="Times New Roman" w:hAnsi="Times New Roman" w:cs="Times New Roman"/>
            <w:color w:val="000000" w:themeColor="text1"/>
          </w:rPr>
          <w:t>it has been reported that</w:t>
        </w:r>
      </w:ins>
      <w:ins w:id="564" w:author="陈崇" w:date="2019-11-26T18:26:00Z">
        <w:r w:rsidR="00FD6AF2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565" w:author="陈崇" w:date="2019-11-27T16:50:00Z">
        <w:r w:rsidR="00A05F85">
          <w:rPr>
            <w:rFonts w:ascii="Times New Roman" w:hAnsi="Times New Roman" w:cs="Times New Roman"/>
            <w:color w:val="000000" w:themeColor="text1"/>
          </w:rPr>
          <w:t xml:space="preserve">heterozygous </w:t>
        </w:r>
      </w:ins>
      <w:ins w:id="566" w:author="陈崇" w:date="2019-11-26T18:26:00Z">
        <w:r w:rsidR="00FD6AF2">
          <w:rPr>
            <w:rFonts w:ascii="Times New Roman" w:hAnsi="Times New Roman" w:cs="Times New Roman"/>
            <w:color w:val="000000" w:themeColor="text1"/>
          </w:rPr>
          <w:t xml:space="preserve">UNC13D </w:t>
        </w:r>
      </w:ins>
      <w:ins w:id="567" w:author="Liu Pengpeng" w:date="2019-11-28T18:49:00Z">
        <w:r w:rsidR="00461748">
          <w:rPr>
            <w:rFonts w:ascii="Times New Roman" w:hAnsi="Times New Roman" w:cs="Times New Roman"/>
            <w:color w:val="000000" w:themeColor="text1"/>
          </w:rPr>
          <w:t>or other HLH</w:t>
        </w:r>
      </w:ins>
      <w:ins w:id="568" w:author="Liu Pengpeng" w:date="2019-11-28T18:50:00Z">
        <w:r w:rsidR="00461748">
          <w:rPr>
            <w:rFonts w:ascii="Times New Roman" w:hAnsi="Times New Roman" w:cs="Times New Roman"/>
            <w:color w:val="000000" w:themeColor="text1"/>
          </w:rPr>
          <w:t xml:space="preserve">-related </w:t>
        </w:r>
      </w:ins>
      <w:ins w:id="569" w:author="陈崇" w:date="2019-11-26T18:26:00Z">
        <w:r w:rsidR="00FD6AF2">
          <w:rPr>
            <w:rFonts w:ascii="Times New Roman" w:hAnsi="Times New Roman" w:cs="Times New Roman"/>
            <w:color w:val="000000" w:themeColor="text1"/>
          </w:rPr>
          <w:t xml:space="preserve">mutations could </w:t>
        </w:r>
      </w:ins>
      <w:ins w:id="570" w:author="陈崇" w:date="2019-11-26T18:27:00Z">
        <w:r w:rsidR="00FD6AF2">
          <w:rPr>
            <w:rFonts w:ascii="Times New Roman" w:hAnsi="Times New Roman" w:cs="Times New Roman"/>
            <w:color w:val="000000" w:themeColor="text1"/>
          </w:rPr>
          <w:t xml:space="preserve">contribute to </w:t>
        </w:r>
      </w:ins>
      <w:ins w:id="571" w:author="陈崇" w:date="2019-11-27T16:50:00Z">
        <w:r w:rsidR="00A05F85">
          <w:rPr>
            <w:rFonts w:ascii="Times New Roman" w:hAnsi="Times New Roman" w:cs="Times New Roman"/>
            <w:color w:val="000000" w:themeColor="text1"/>
          </w:rPr>
          <w:t xml:space="preserve">late onset </w:t>
        </w:r>
      </w:ins>
      <w:ins w:id="572" w:author="陈崇" w:date="2019-11-26T18:27:00Z">
        <w:r w:rsidR="00FD6AF2">
          <w:rPr>
            <w:rFonts w:ascii="Times New Roman" w:hAnsi="Times New Roman" w:cs="Times New Roman"/>
            <w:color w:val="000000" w:themeColor="text1"/>
          </w:rPr>
          <w:t>HLH</w:t>
        </w:r>
      </w:ins>
      <w:del w:id="573" w:author="陈崇" w:date="2019-11-27T16:50:00Z">
        <w:r w:rsidR="00FD6AF2" w:rsidDel="00A05F85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PEVuZE5vdGU+PENpdGU+PEF1dGhvcj5adXIgU3RhZHQ8L0F1dGhvcj48WWVhcj4yMDA2PC9ZZWFy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</w:fldData>
          </w:fldChar>
        </w:r>
        <w:r w:rsidR="00FD6AF2" w:rsidDel="00A05F85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="00FD6AF2" w:rsidDel="00A05F85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PEVuZE5vdGU+PENpdGU+PEF1dGhvcj5adXIgU3RhZHQ8L0F1dGhvcj48WWVhcj4yMDA2PC9ZZWFy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</w:fldData>
          </w:fldChar>
        </w:r>
        <w:r w:rsidR="00FD6AF2" w:rsidDel="00A05F85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="00FD6AF2" w:rsidDel="00A05F85">
          <w:rPr>
            <w:rFonts w:ascii="Times New Roman" w:hAnsi="Times New Roman" w:cs="Times New Roman"/>
            <w:color w:val="000000" w:themeColor="text1"/>
          </w:rPr>
        </w:r>
        <w:r w:rsidR="00FD6AF2" w:rsidDel="00A05F85">
          <w:rPr>
            <w:rFonts w:ascii="Times New Roman" w:hAnsi="Times New Roman" w:cs="Times New Roman"/>
            <w:color w:val="000000" w:themeColor="text1"/>
          </w:rPr>
          <w:fldChar w:fldCharType="end"/>
        </w:r>
        <w:r w:rsidR="00FD6AF2" w:rsidDel="00A05F85">
          <w:rPr>
            <w:rFonts w:ascii="Times New Roman" w:hAnsi="Times New Roman" w:cs="Times New Roman"/>
            <w:color w:val="000000" w:themeColor="text1"/>
          </w:rPr>
        </w:r>
        <w:r w:rsidR="00FD6AF2" w:rsidDel="00A05F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D6AF2" w:rsidDel="00A05F85">
          <w:rPr>
            <w:rFonts w:ascii="Times New Roman" w:hAnsi="Times New Roman" w:cs="Times New Roman"/>
            <w:noProof/>
            <w:color w:val="000000" w:themeColor="text1"/>
          </w:rPr>
          <w:delText>{Zur Stadt, 2006 #26}</w:delText>
        </w:r>
        <w:r w:rsidR="00FD6AF2" w:rsidDel="00A05F85">
          <w:rPr>
            <w:rFonts w:ascii="Times New Roman" w:hAnsi="Times New Roman" w:cs="Times New Roman"/>
            <w:color w:val="000000" w:themeColor="text1"/>
          </w:rPr>
          <w:fldChar w:fldCharType="end"/>
        </w:r>
      </w:del>
      <w:ins w:id="574" w:author="陈崇" w:date="2019-11-27T16:50:00Z">
        <w:del w:id="575" w:author="Liu Pengpeng" w:date="2019-11-28T18:49:00Z">
          <w:r w:rsidR="00A05F85" w:rsidDel="00461748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</w:del>
      </w:ins>
      <w:r w:rsidR="00461748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PEVuZE5vdGU+PENpdGU+PEF1dGhvcj5aaGFuZzwvQXV0aG9yPjxZZWFyPjIwMTE8L1llYXI+PFJl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</w:fldData>
        </w:fldChar>
      </w:r>
      <w:r w:rsidR="00461748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461748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PEVuZE5vdGU+PENpdGU+PEF1dGhvcj5aaGFuZzwvQXV0aG9yPjxZZWFyPjIwMTE8L1llYXI+PFJl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</w:fldData>
        </w:fldChar>
      </w:r>
      <w:r w:rsidR="00461748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461748">
        <w:rPr>
          <w:rFonts w:ascii="Times New Roman" w:hAnsi="Times New Roman" w:cs="Times New Roman"/>
          <w:color w:val="000000" w:themeColor="text1"/>
        </w:rPr>
      </w:r>
      <w:r w:rsidR="00461748">
        <w:rPr>
          <w:rFonts w:ascii="Times New Roman" w:hAnsi="Times New Roman" w:cs="Times New Roman"/>
          <w:color w:val="000000" w:themeColor="text1"/>
        </w:rPr>
        <w:fldChar w:fldCharType="end"/>
      </w:r>
      <w:r w:rsidR="00461748">
        <w:rPr>
          <w:rFonts w:ascii="Times New Roman" w:hAnsi="Times New Roman" w:cs="Times New Roman"/>
          <w:color w:val="000000" w:themeColor="text1"/>
        </w:rPr>
      </w:r>
      <w:r w:rsidR="00461748">
        <w:rPr>
          <w:rFonts w:ascii="Times New Roman" w:hAnsi="Times New Roman" w:cs="Times New Roman"/>
          <w:color w:val="000000" w:themeColor="text1"/>
        </w:rPr>
        <w:fldChar w:fldCharType="separate"/>
      </w:r>
      <w:r w:rsidR="00461748" w:rsidRPr="00461748">
        <w:rPr>
          <w:rFonts w:ascii="Times New Roman" w:hAnsi="Times New Roman" w:cs="Times New Roman"/>
          <w:noProof/>
          <w:color w:val="000000" w:themeColor="text1"/>
          <w:vertAlign w:val="superscript"/>
        </w:rPr>
        <w:t>19-21</w:t>
      </w:r>
      <w:r w:rsidR="00461748">
        <w:rPr>
          <w:rFonts w:ascii="Times New Roman" w:hAnsi="Times New Roman" w:cs="Times New Roman"/>
          <w:color w:val="000000" w:themeColor="text1"/>
        </w:rPr>
        <w:fldChar w:fldCharType="end"/>
      </w:r>
      <w:ins w:id="576" w:author="陈崇" w:date="2019-11-26T18:27:00Z">
        <w:r w:rsidR="00FD6AF2">
          <w:rPr>
            <w:rFonts w:ascii="Times New Roman" w:hAnsi="Times New Roman" w:cs="Times New Roman"/>
            <w:color w:val="000000" w:themeColor="text1"/>
          </w:rPr>
          <w:t>, neither of their parents</w:t>
        </w:r>
      </w:ins>
      <w:del w:id="577" w:author="陈崇" w:date="2019-11-26T18:27:00Z">
        <w:r w:rsidRPr="00E746B6" w:rsidDel="00FD6AF2">
          <w:rPr>
            <w:rFonts w:ascii="Times New Roman" w:hAnsi="Times New Roman" w:cs="Times New Roman"/>
            <w:color w:val="000000" w:themeColor="text1"/>
          </w:rPr>
          <w:delText xml:space="preserve"> their parents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with the same mutations were </w:t>
      </w:r>
      <w:del w:id="578" w:author="陈崇" w:date="2019-11-26T18:27:00Z">
        <w:r w:rsidRPr="00E746B6" w:rsidDel="00FD6AF2">
          <w:rPr>
            <w:rFonts w:ascii="Times New Roman" w:hAnsi="Times New Roman" w:cs="Times New Roman"/>
            <w:color w:val="000000" w:themeColor="text1"/>
          </w:rPr>
          <w:delText>a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symptomatic. </w:t>
      </w:r>
    </w:p>
    <w:p w14:paraId="30CFEDF8" w14:textId="51B1C7D4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The median time for primary chemotherapy was 19.6 weeks (range 6.3-72 weeks), after which, </w:t>
      </w:r>
      <w:del w:id="579" w:author="陈崇" w:date="2019-11-27T17:00:00Z">
        <w:r w:rsidRPr="00E746B6" w:rsidDel="00664FC7">
          <w:rPr>
            <w:rFonts w:ascii="Times New Roman" w:hAnsi="Times New Roman" w:cs="Times New Roman"/>
            <w:color w:val="000000" w:themeColor="text1"/>
          </w:rPr>
          <w:delText xml:space="preserve">2 </w:delText>
        </w:r>
      </w:del>
      <w:ins w:id="580" w:author="陈崇" w:date="2019-11-27T17:00:00Z">
        <w:r w:rsidR="00664FC7">
          <w:rPr>
            <w:rFonts w:ascii="Times New Roman" w:hAnsi="Times New Roman" w:cs="Times New Roman"/>
            <w:color w:val="000000" w:themeColor="text1"/>
          </w:rPr>
          <w:t>two</w:t>
        </w:r>
        <w:r w:rsidR="00664FC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patients </w:t>
      </w:r>
      <w:del w:id="581" w:author="陈崇" w:date="2019-11-27T17:01:00Z">
        <w:r w:rsidRPr="00E746B6" w:rsidDel="00664FC7">
          <w:rPr>
            <w:rFonts w:ascii="Times New Roman" w:hAnsi="Times New Roman" w:cs="Times New Roman"/>
            <w:color w:val="000000" w:themeColor="text1"/>
          </w:rPr>
          <w:delText xml:space="preserve">didn’t </w:delText>
        </w:r>
      </w:del>
      <w:ins w:id="582" w:author="陈崇" w:date="2019-11-27T17:01:00Z">
        <w:r w:rsidR="00664FC7" w:rsidRPr="00E746B6">
          <w:rPr>
            <w:rFonts w:ascii="Times New Roman" w:hAnsi="Times New Roman" w:cs="Times New Roman"/>
            <w:color w:val="000000" w:themeColor="text1"/>
          </w:rPr>
          <w:t>did</w:t>
        </w:r>
        <w:r w:rsidR="00664FC7">
          <w:rPr>
            <w:rFonts w:ascii="Times New Roman" w:hAnsi="Times New Roman" w:cs="Times New Roman"/>
            <w:color w:val="000000" w:themeColor="text1"/>
          </w:rPr>
          <w:t xml:space="preserve"> not</w:t>
        </w:r>
        <w:r w:rsidR="00664FC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respond to the chemotherapy</w:t>
      </w:r>
      <w:del w:id="583" w:author="陈崇" w:date="2019-11-27T17:00:00Z">
        <w:r w:rsidRPr="00E746B6" w:rsidDel="00664FC7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584" w:author="陈崇" w:date="2019-11-27T17:00:00Z">
        <w:r w:rsidR="00664FC7">
          <w:rPr>
            <w:rFonts w:ascii="Times New Roman" w:hAnsi="Times New Roman" w:cs="Times New Roman"/>
            <w:color w:val="000000" w:themeColor="text1"/>
          </w:rPr>
          <w:t xml:space="preserve"> and</w:t>
        </w:r>
        <w:r w:rsidR="00664FC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585" w:author="陈崇" w:date="2019-11-27T17:00:00Z">
        <w:r w:rsidRPr="00E746B6" w:rsidDel="00664FC7">
          <w:rPr>
            <w:rFonts w:ascii="Times New Roman" w:hAnsi="Times New Roman" w:cs="Times New Roman"/>
            <w:color w:val="000000" w:themeColor="text1"/>
          </w:rPr>
          <w:delText xml:space="preserve">5 </w:delText>
        </w:r>
      </w:del>
      <w:ins w:id="586" w:author="陈崇" w:date="2019-11-27T17:00:00Z">
        <w:r w:rsidR="00664FC7">
          <w:rPr>
            <w:rFonts w:ascii="Times New Roman" w:hAnsi="Times New Roman" w:cs="Times New Roman"/>
            <w:color w:val="000000" w:themeColor="text1"/>
          </w:rPr>
          <w:t>five</w:t>
        </w:r>
        <w:r w:rsidR="00664FC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patients</w:t>
      </w:r>
      <w:del w:id="587" w:author="陈崇" w:date="2019-11-27T16:55:00Z">
        <w:r w:rsidRPr="00E746B6" w:rsidDel="001D132A">
          <w:rPr>
            <w:rFonts w:ascii="Times New Roman" w:hAnsi="Times New Roman" w:cs="Times New Roman"/>
            <w:color w:val="000000" w:themeColor="text1"/>
          </w:rPr>
          <w:delText xml:space="preserve"> got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588" w:author="陈崇" w:date="2019-11-27T16:55:00Z">
        <w:r w:rsidR="001D132A">
          <w:rPr>
            <w:rFonts w:ascii="Times New Roman" w:hAnsi="Times New Roman" w:cs="Times New Roman"/>
            <w:color w:val="000000" w:themeColor="text1"/>
          </w:rPr>
          <w:t xml:space="preserve">experienced </w:t>
        </w:r>
      </w:ins>
      <w:r w:rsidRPr="00E746B6">
        <w:rPr>
          <w:rFonts w:ascii="Times New Roman" w:hAnsi="Times New Roman" w:cs="Times New Roman"/>
          <w:color w:val="000000" w:themeColor="text1"/>
        </w:rPr>
        <w:t>transient amelioration</w:t>
      </w:r>
      <w:ins w:id="589" w:author="陈崇" w:date="2019-11-27T16:53:00Z">
        <w:r w:rsidR="002E72C1">
          <w:rPr>
            <w:rFonts w:ascii="Times New Roman" w:hAnsi="Times New Roman" w:cs="Times New Roman"/>
            <w:color w:val="000000" w:themeColor="text1"/>
          </w:rPr>
          <w:t>s</w:t>
        </w:r>
      </w:ins>
      <w:del w:id="590" w:author="陈崇" w:date="2019-11-27T17:01:00Z">
        <w:r w:rsidRPr="00E746B6" w:rsidDel="00664FC7">
          <w:rPr>
            <w:rFonts w:ascii="Times New Roman" w:hAnsi="Times New Roman" w:cs="Times New Roman"/>
            <w:color w:val="000000" w:themeColor="text1"/>
          </w:rPr>
          <w:delText xml:space="preserve"> but </w:delText>
        </w:r>
      </w:del>
      <w:ins w:id="591" w:author="陈崇" w:date="2019-11-27T17:01:00Z">
        <w:r w:rsidR="00664FC7">
          <w:rPr>
            <w:rFonts w:ascii="Times New Roman" w:hAnsi="Times New Roman" w:cs="Times New Roman"/>
            <w:color w:val="000000" w:themeColor="text1"/>
          </w:rPr>
          <w:t xml:space="preserve">, followed with </w:t>
        </w:r>
      </w:ins>
      <w:ins w:id="592" w:author="陈崇" w:date="2019-11-27T16:55:00Z">
        <w:r w:rsidR="001D132A" w:rsidRPr="00E746B6">
          <w:rPr>
            <w:rFonts w:ascii="Times New Roman" w:hAnsi="Times New Roman" w:cs="Times New Roman"/>
            <w:color w:val="000000" w:themeColor="text1"/>
          </w:rPr>
          <w:t>rapid</w:t>
        </w:r>
        <w:r w:rsidR="001D132A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relapse</w:t>
      </w:r>
      <w:ins w:id="593" w:author="陈崇" w:date="2019-11-27T16:53:00Z">
        <w:r w:rsidR="001D132A">
          <w:rPr>
            <w:rFonts w:ascii="Times New Roman" w:hAnsi="Times New Roman" w:cs="Times New Roman"/>
            <w:color w:val="000000" w:themeColor="text1"/>
          </w:rPr>
          <w:t>s</w:t>
        </w:r>
      </w:ins>
      <w:del w:id="594" w:author="陈崇" w:date="2019-11-27T16:53:00Z">
        <w:r w:rsidRPr="00E746B6" w:rsidDel="009954AC">
          <w:rPr>
            <w:rFonts w:ascii="Times New Roman" w:hAnsi="Times New Roman" w:cs="Times New Roman"/>
            <w:color w:val="000000" w:themeColor="text1"/>
          </w:rPr>
          <w:delText>d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595" w:author="陈崇" w:date="2019-11-27T16:55:00Z">
        <w:r w:rsidRPr="00E746B6" w:rsidDel="001D132A">
          <w:rPr>
            <w:rFonts w:ascii="Times New Roman" w:hAnsi="Times New Roman" w:cs="Times New Roman"/>
            <w:color w:val="000000" w:themeColor="text1"/>
          </w:rPr>
          <w:delText>rapidly</w:delText>
        </w:r>
      </w:del>
      <w:ins w:id="596" w:author="Liu Pengpeng" w:date="2019-11-23T21:39:00Z">
        <w:del w:id="597" w:author="陈崇" w:date="2019-11-27T16:55:00Z">
          <w:r w:rsidR="005147E8" w:rsidDel="001D132A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</w:del>
        <w:r w:rsidR="005147E8" w:rsidRPr="00E746B6">
          <w:rPr>
            <w:rFonts w:ascii="Times New Roman" w:hAnsi="Times New Roman" w:cs="Times New Roman"/>
            <w:color w:val="000000" w:themeColor="text1"/>
          </w:rPr>
          <w:t>(supplemental Table 2)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bookmarkStart w:id="598" w:name="OLE_LINK74"/>
      <w:bookmarkStart w:id="599" w:name="OLE_LINK75"/>
      <w:ins w:id="600" w:author="陈崇" w:date="2019-11-27T17:01:00Z">
        <w:r w:rsidR="00664FC7">
          <w:rPr>
            <w:rFonts w:ascii="Times New Roman" w:hAnsi="Times New Roman" w:cs="Times New Roman"/>
            <w:color w:val="000000" w:themeColor="text1"/>
          </w:rPr>
          <w:t>T</w:t>
        </w:r>
        <w:r w:rsidR="00664FC7" w:rsidRPr="00E746B6">
          <w:rPr>
            <w:rFonts w:ascii="Times New Roman" w:hAnsi="Times New Roman" w:cs="Times New Roman"/>
            <w:color w:val="000000" w:themeColor="text1"/>
          </w:rPr>
          <w:t>he clinical courses</w:t>
        </w:r>
      </w:ins>
      <w:ins w:id="601" w:author="陈崇" w:date="2019-11-27T17:03:00Z">
        <w:r w:rsidR="00447532">
          <w:rPr>
            <w:rFonts w:ascii="Times New Roman" w:hAnsi="Times New Roman" w:cs="Times New Roman"/>
            <w:color w:val="000000" w:themeColor="text1"/>
          </w:rPr>
          <w:t>, f</w:t>
        </w:r>
      </w:ins>
      <w:ins w:id="602" w:author="Liu Pengpeng" w:date="2019-11-23T21:52:00Z">
        <w:del w:id="603" w:author="陈崇" w:date="2019-11-27T17:03:00Z">
          <w:r w:rsidR="0016390A" w:rsidDel="00447532">
            <w:rPr>
              <w:rFonts w:ascii="Times New Roman" w:hAnsi="Times New Roman" w:cs="Times New Roman"/>
              <w:color w:val="000000" w:themeColor="text1"/>
            </w:rPr>
            <w:delText>F</w:delText>
          </w:r>
        </w:del>
        <w:r w:rsidR="0016390A">
          <w:rPr>
            <w:rFonts w:ascii="Times New Roman" w:hAnsi="Times New Roman" w:cs="Times New Roman"/>
            <w:color w:val="000000" w:themeColor="text1"/>
          </w:rPr>
          <w:t xml:space="preserve">rom the estimated </w:t>
        </w:r>
      </w:ins>
      <w:ins w:id="604" w:author="陈崇" w:date="2019-11-27T17:03:00Z">
        <w:r w:rsidR="00447532">
          <w:rPr>
            <w:rFonts w:ascii="Times New Roman" w:hAnsi="Times New Roman" w:cs="Times New Roman"/>
            <w:color w:val="000000" w:themeColor="text1"/>
          </w:rPr>
          <w:t xml:space="preserve">symptom </w:t>
        </w:r>
      </w:ins>
      <w:ins w:id="605" w:author="Liu Pengpeng" w:date="2019-11-23T21:52:00Z">
        <w:r w:rsidR="0016390A">
          <w:rPr>
            <w:rFonts w:ascii="Times New Roman" w:hAnsi="Times New Roman" w:cs="Times New Roman"/>
            <w:color w:val="000000" w:themeColor="text1"/>
          </w:rPr>
          <w:t>onset</w:t>
        </w:r>
      </w:ins>
      <w:ins w:id="606" w:author="陈崇" w:date="2019-11-27T17:03:00Z">
        <w:r w:rsidR="00447532">
          <w:rPr>
            <w:rFonts w:ascii="Times New Roman" w:hAnsi="Times New Roman" w:cs="Times New Roman"/>
            <w:color w:val="000000" w:themeColor="text1"/>
          </w:rPr>
          <w:t>s</w:t>
        </w:r>
      </w:ins>
      <w:ins w:id="607" w:author="Liu Pengpeng" w:date="2019-11-23T21:52:00Z">
        <w:r w:rsidR="0016390A">
          <w:rPr>
            <w:rFonts w:ascii="Times New Roman" w:hAnsi="Times New Roman" w:cs="Times New Roman"/>
            <w:color w:val="000000" w:themeColor="text1"/>
          </w:rPr>
          <w:t xml:space="preserve"> </w:t>
        </w:r>
        <w:del w:id="608" w:author="陈崇" w:date="2019-11-27T17:03:00Z">
          <w:r w:rsidR="0016390A" w:rsidDel="00447532">
            <w:rPr>
              <w:rFonts w:ascii="Times New Roman" w:hAnsi="Times New Roman" w:cs="Times New Roman"/>
              <w:color w:val="000000" w:themeColor="text1"/>
            </w:rPr>
            <w:delText>of symptoms</w:delText>
          </w:r>
          <w:r w:rsidR="0016390A" w:rsidRPr="00E746B6" w:rsidDel="00447532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</w:del>
      </w:ins>
      <w:del w:id="609" w:author="Liu Pengpeng" w:date="2019-11-23T21:52:00Z">
        <w:r w:rsidRPr="00E746B6" w:rsidDel="0016390A">
          <w:rPr>
            <w:rFonts w:ascii="Times New Roman" w:hAnsi="Times New Roman" w:cs="Times New Roman"/>
            <w:color w:val="000000" w:themeColor="text1"/>
          </w:rPr>
          <w:delText xml:space="preserve">At </w:delText>
        </w:r>
      </w:del>
      <w:ins w:id="610" w:author="Liu Pengpeng" w:date="2019-11-23T21:52:00Z">
        <w:r w:rsidR="0016390A">
          <w:rPr>
            <w:rFonts w:ascii="Times New Roman" w:hAnsi="Times New Roman" w:cs="Times New Roman"/>
            <w:color w:val="000000" w:themeColor="text1"/>
          </w:rPr>
          <w:t>to</w:t>
        </w:r>
        <w:r w:rsidR="0016390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the</w:t>
      </w:r>
      <w:del w:id="611" w:author="Liu Pengpeng" w:date="2019-11-23T21:53:00Z">
        <w:r w:rsidRPr="00E746B6" w:rsidDel="0016390A">
          <w:rPr>
            <w:rFonts w:ascii="Times New Roman" w:hAnsi="Times New Roman" w:cs="Times New Roman"/>
            <w:color w:val="000000" w:themeColor="text1"/>
          </w:rPr>
          <w:delText xml:space="preserve"> time</w:delText>
        </w:r>
      </w:del>
      <w:ins w:id="612" w:author="Liu Pengpeng" w:date="2019-11-23T21:53:00Z">
        <w:r w:rsidR="0016390A">
          <w:rPr>
            <w:rFonts w:ascii="Times New Roman" w:hAnsi="Times New Roman" w:cs="Times New Roman"/>
            <w:color w:val="000000" w:themeColor="text1"/>
          </w:rPr>
          <w:t xml:space="preserve"> </w:t>
        </w:r>
        <w:del w:id="613" w:author="陈崇" w:date="2019-11-27T17:03:00Z">
          <w:r w:rsidR="0016390A" w:rsidDel="00447532">
            <w:rPr>
              <w:rFonts w:ascii="Times New Roman" w:hAnsi="Times New Roman" w:cs="Times New Roman"/>
              <w:color w:val="000000" w:themeColor="text1"/>
            </w:rPr>
            <w:delText>initiation</w:delText>
          </w:r>
        </w:del>
      </w:ins>
      <w:del w:id="614" w:author="陈崇" w:date="2019-11-27T17:03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 of</w:delText>
        </w:r>
      </w:del>
      <w:ins w:id="615" w:author="陈崇" w:date="2019-11-27T17:03:00Z">
        <w:r w:rsidR="00447532">
          <w:rPr>
            <w:rFonts w:ascii="Times New Roman" w:hAnsi="Times New Roman" w:cs="Times New Roman"/>
            <w:color w:val="000000" w:themeColor="text1"/>
          </w:rPr>
          <w:t>first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nivolumab infusion</w:t>
      </w:r>
      <w:ins w:id="616" w:author="陈崇" w:date="2019-11-27T17:03:00Z">
        <w:r w:rsidR="00447532">
          <w:rPr>
            <w:rFonts w:ascii="Times New Roman" w:hAnsi="Times New Roman" w:cs="Times New Roman"/>
            <w:color w:val="000000" w:themeColor="text1"/>
          </w:rPr>
          <w:t>s</w:t>
        </w:r>
      </w:ins>
      <w:ins w:id="617" w:author="陈崇" w:date="2019-11-27T17:04:00Z">
        <w:r w:rsidR="00447532">
          <w:rPr>
            <w:rFonts w:ascii="Times New Roman" w:hAnsi="Times New Roman" w:cs="Times New Roman"/>
            <w:color w:val="000000" w:themeColor="text1"/>
          </w:rPr>
          <w:t>,</w:t>
        </w:r>
      </w:ins>
      <w:del w:id="618" w:author="陈崇" w:date="2019-11-27T17:03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del w:id="619" w:author="陈崇" w:date="2019-11-27T17:01:00Z">
        <w:r w:rsidRPr="00E746B6" w:rsidDel="00664FC7">
          <w:rPr>
            <w:rFonts w:ascii="Times New Roman" w:hAnsi="Times New Roman" w:cs="Times New Roman"/>
            <w:color w:val="000000" w:themeColor="text1"/>
          </w:rPr>
          <w:delText xml:space="preserve">the clinical courses </w:delText>
        </w:r>
      </w:del>
      <w:del w:id="620" w:author="陈崇" w:date="2019-11-27T17:03:00Z">
        <w:r w:rsidRPr="00E746B6" w:rsidDel="00447532">
          <w:rPr>
            <w:rFonts w:ascii="Times New Roman" w:hAnsi="Times New Roman" w:cs="Times New Roman"/>
            <w:color w:val="000000" w:themeColor="text1"/>
          </w:rPr>
          <w:delText>for all patients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were </w:t>
      </w:r>
      <w:del w:id="621" w:author="陈崇" w:date="2019-11-27T17:04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over </w:delText>
        </w:r>
      </w:del>
      <w:ins w:id="622" w:author="陈崇" w:date="2019-11-27T17:04:00Z">
        <w:r w:rsidR="00447532">
          <w:rPr>
            <w:rFonts w:ascii="Times New Roman" w:hAnsi="Times New Roman" w:cs="Times New Roman"/>
            <w:color w:val="000000" w:themeColor="text1"/>
          </w:rPr>
          <w:t>more than</w:t>
        </w:r>
        <w:r w:rsidR="0044753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623" w:author="陈崇" w:date="2019-11-27T17:04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3 </w:delText>
        </w:r>
      </w:del>
      <w:ins w:id="624" w:author="陈崇" w:date="2019-11-27T17:04:00Z">
        <w:r w:rsidR="00447532">
          <w:rPr>
            <w:rFonts w:ascii="Times New Roman" w:hAnsi="Times New Roman" w:cs="Times New Roman"/>
            <w:color w:val="000000" w:themeColor="text1"/>
          </w:rPr>
          <w:t>three</w:t>
        </w:r>
        <w:r w:rsidR="0044753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months</w:t>
      </w:r>
      <w:bookmarkEnd w:id="598"/>
      <w:bookmarkEnd w:id="599"/>
      <w:ins w:id="625" w:author="陈崇" w:date="2019-11-27T17:03:00Z">
        <w:r w:rsidR="00447532" w:rsidRPr="00E746B6">
          <w:rPr>
            <w:rFonts w:ascii="Times New Roman" w:hAnsi="Times New Roman" w:cs="Times New Roman"/>
            <w:color w:val="000000" w:themeColor="text1"/>
          </w:rPr>
          <w:t xml:space="preserve"> for all patients</w:t>
        </w:r>
      </w:ins>
      <w:del w:id="626" w:author="Liu Pengpeng" w:date="2019-11-23T21:39:00Z">
        <w:r w:rsidRPr="00E746B6" w:rsidDel="005147E8">
          <w:rPr>
            <w:rFonts w:ascii="Times New Roman" w:hAnsi="Times New Roman" w:cs="Times New Roman"/>
            <w:color w:val="000000" w:themeColor="text1"/>
          </w:rPr>
          <w:delText xml:space="preserve"> (supplemental Table 2)</w:delText>
        </w:r>
      </w:del>
      <w:r w:rsidRPr="00E746B6">
        <w:rPr>
          <w:rFonts w:ascii="Times New Roman" w:hAnsi="Times New Roman" w:cs="Times New Roman"/>
          <w:color w:val="000000" w:themeColor="text1"/>
        </w:rPr>
        <w:t>.</w:t>
      </w:r>
    </w:p>
    <w:p w14:paraId="33E918AA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Efficacy</w:t>
      </w:r>
    </w:p>
    <w:p w14:paraId="1063F5DF" w14:textId="7D733C3D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Six out of </w:t>
      </w:r>
      <w:del w:id="627" w:author="陈崇" w:date="2019-11-27T17:05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7 </w:delText>
        </w:r>
      </w:del>
      <w:ins w:id="628" w:author="陈崇" w:date="2019-11-27T17:05:00Z">
        <w:r w:rsidR="00447532">
          <w:rPr>
            <w:rFonts w:ascii="Times New Roman" w:hAnsi="Times New Roman" w:cs="Times New Roman"/>
            <w:color w:val="000000" w:themeColor="text1"/>
          </w:rPr>
          <w:t>seven</w:t>
        </w:r>
        <w:r w:rsidR="0044753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patients responded to nivolumab </w:t>
      </w:r>
      <w:bookmarkStart w:id="629" w:name="OLE_LINK35"/>
      <w:bookmarkStart w:id="630" w:name="OLE_LINK36"/>
      <w:r w:rsidRPr="00E746B6">
        <w:rPr>
          <w:rFonts w:ascii="Times New Roman" w:hAnsi="Times New Roman" w:cs="Times New Roman"/>
          <w:color w:val="000000" w:themeColor="text1"/>
        </w:rPr>
        <w:t>(patient 1, 2, 3, 4, 6, &amp; 7)</w:t>
      </w:r>
      <w:bookmarkEnd w:id="629"/>
      <w:bookmarkEnd w:id="630"/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631" w:author="陈崇" w:date="2019-11-27T17:05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5 </w:delText>
        </w:r>
      </w:del>
      <w:ins w:id="632" w:author="陈崇" w:date="2019-11-27T17:05:00Z">
        <w:r w:rsidR="00447532">
          <w:rPr>
            <w:rFonts w:ascii="Times New Roman" w:hAnsi="Times New Roman" w:cs="Times New Roman"/>
            <w:color w:val="000000" w:themeColor="text1"/>
          </w:rPr>
          <w:t>Five</w:t>
        </w:r>
        <w:r w:rsidR="0044753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of them (patient 1, 2, 3, 4 &amp; 7) achieved clinical CR</w:t>
      </w:r>
      <w:del w:id="633" w:author="陈崇" w:date="2019-11-27T17:06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634" w:author="陈崇" w:date="2019-11-27T17:06:00Z">
        <w:r w:rsidR="00447532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and another one (patient 6) </w:t>
      </w:r>
      <w:del w:id="635" w:author="陈崇" w:date="2019-11-27T17:05:00Z">
        <w:r w:rsidRPr="00E746B6" w:rsidDel="00447532">
          <w:rPr>
            <w:rFonts w:ascii="Times New Roman" w:hAnsi="Times New Roman" w:cs="Times New Roman"/>
            <w:color w:val="000000" w:themeColor="text1"/>
          </w:rPr>
          <w:delText>relapsed and progressed after</w:delText>
        </w:r>
      </w:del>
      <w:ins w:id="636" w:author="陈崇" w:date="2019-11-27T17:05:00Z">
        <w:r w:rsidR="00447532">
          <w:rPr>
            <w:rFonts w:ascii="Times New Roman" w:hAnsi="Times New Roman" w:cs="Times New Roman"/>
            <w:color w:val="000000" w:themeColor="text1"/>
          </w:rPr>
          <w:t>had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 transient response (supplemental Figure 1A). </w:t>
      </w:r>
      <w:del w:id="637" w:author="陈崇" w:date="2019-11-27T17:06:00Z">
        <w:r w:rsidRPr="00E746B6" w:rsidDel="00447532">
          <w:rPr>
            <w:rFonts w:ascii="Times New Roman" w:hAnsi="Times New Roman" w:cs="Times New Roman"/>
            <w:color w:val="000000" w:themeColor="text1"/>
          </w:rPr>
          <w:delText xml:space="preserve">1 </w:delText>
        </w:r>
      </w:del>
      <w:ins w:id="638" w:author="陈崇" w:date="2019-11-27T17:06:00Z">
        <w:r w:rsidR="00447532">
          <w:rPr>
            <w:rFonts w:ascii="Times New Roman" w:hAnsi="Times New Roman" w:cs="Times New Roman"/>
            <w:color w:val="000000" w:themeColor="text1"/>
          </w:rPr>
          <w:t>One</w:t>
        </w:r>
        <w:r w:rsidR="0044753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patient (patient 5) had no response to the treatment with consistent </w:t>
      </w:r>
      <w:del w:id="639" w:author="陈崇" w:date="2019-11-27T17:08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high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fever and </w:t>
      </w:r>
      <w:ins w:id="640" w:author="陈崇" w:date="2019-11-27T17:08:00Z">
        <w:r w:rsidR="008E39B5">
          <w:rPr>
            <w:rFonts w:ascii="Times New Roman" w:hAnsi="Times New Roman" w:cs="Times New Roman"/>
            <w:color w:val="000000" w:themeColor="text1"/>
          </w:rPr>
          <w:t xml:space="preserve">high levels of </w:t>
        </w:r>
      </w:ins>
      <w:r w:rsidRPr="00E746B6">
        <w:rPr>
          <w:rFonts w:ascii="Times New Roman" w:hAnsi="Times New Roman" w:cs="Times New Roman"/>
          <w:color w:val="000000" w:themeColor="text1"/>
        </w:rPr>
        <w:t>plasma EBV</w:t>
      </w:r>
      <w:del w:id="641" w:author="陈崇" w:date="2019-11-27T17:08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 load</w:delText>
        </w:r>
      </w:del>
      <w:ins w:id="642" w:author="陈崇" w:date="2019-11-27T17:08:00Z">
        <w:r w:rsidR="008E39B5">
          <w:rPr>
            <w:rFonts w:ascii="Times New Roman" w:hAnsi="Times New Roman" w:cs="Times New Roman"/>
            <w:color w:val="000000" w:themeColor="text1"/>
          </w:rPr>
          <w:t xml:space="preserve">-DNA </w:t>
        </w:r>
      </w:ins>
      <w:del w:id="643" w:author="陈崇" w:date="2019-11-27T17:08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(supplemental Figure 1B). </w:t>
      </w:r>
      <w:del w:id="644" w:author="陈崇" w:date="2019-11-27T17:08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4 </w:delText>
        </w:r>
      </w:del>
      <w:ins w:id="645" w:author="陈崇" w:date="2019-11-27T17:08:00Z">
        <w:r w:rsidR="008E39B5">
          <w:rPr>
            <w:rFonts w:ascii="Times New Roman" w:hAnsi="Times New Roman" w:cs="Times New Roman"/>
            <w:color w:val="000000" w:themeColor="text1"/>
          </w:rPr>
          <w:t>Four</w:t>
        </w:r>
        <w:r w:rsidR="008E39B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of the </w:t>
      </w:r>
      <w:del w:id="646" w:author="陈崇" w:date="2019-11-27T17:08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5 </w:delText>
        </w:r>
      </w:del>
      <w:ins w:id="647" w:author="陈崇" w:date="2019-11-27T17:08:00Z">
        <w:r w:rsidR="008E39B5">
          <w:rPr>
            <w:rFonts w:ascii="Times New Roman" w:hAnsi="Times New Roman" w:cs="Times New Roman"/>
            <w:color w:val="000000" w:themeColor="text1"/>
          </w:rPr>
          <w:t>five</w:t>
        </w:r>
        <w:r w:rsidR="008E39B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clinical CR patients also achieved molecular CR. All </w:t>
      </w:r>
      <w:del w:id="648" w:author="陈崇" w:date="2019-11-27T17:09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5 </w:delText>
        </w:r>
      </w:del>
      <w:ins w:id="649" w:author="陈崇" w:date="2019-11-27T17:09:00Z">
        <w:r w:rsidR="008E39B5">
          <w:rPr>
            <w:rFonts w:ascii="Times New Roman" w:hAnsi="Times New Roman" w:cs="Times New Roman"/>
            <w:color w:val="000000" w:themeColor="text1"/>
          </w:rPr>
          <w:t>five</w:t>
        </w:r>
        <w:r w:rsidR="008E39B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clinical CR patients have </w:t>
      </w:r>
      <w:del w:id="650" w:author="陈崇" w:date="2019-11-27T17:11:00Z">
        <w:r w:rsidRPr="00E746B6" w:rsidDel="00901BB0">
          <w:rPr>
            <w:rFonts w:ascii="Times New Roman" w:hAnsi="Times New Roman" w:cs="Times New Roman"/>
            <w:color w:val="000000" w:themeColor="text1"/>
          </w:rPr>
          <w:delText xml:space="preserve">still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been </w:t>
      </w:r>
      <w:del w:id="651" w:author="陈崇" w:date="2019-11-27T17:09:00Z">
        <w:r w:rsidRPr="00E746B6" w:rsidDel="008E39B5">
          <w:rPr>
            <w:rFonts w:ascii="Times New Roman" w:hAnsi="Times New Roman" w:cs="Times New Roman"/>
            <w:color w:val="000000" w:themeColor="text1"/>
          </w:rPr>
          <w:delText xml:space="preserve">remained </w:delText>
        </w:r>
      </w:del>
      <w:ins w:id="652" w:author="陈崇" w:date="2019-11-27T17:09:00Z">
        <w:r w:rsidR="008E39B5" w:rsidRPr="00E746B6">
          <w:rPr>
            <w:rFonts w:ascii="Times New Roman" w:hAnsi="Times New Roman" w:cs="Times New Roman"/>
            <w:color w:val="000000" w:themeColor="text1"/>
          </w:rPr>
          <w:t>remain</w:t>
        </w:r>
        <w:r w:rsidR="008E39B5">
          <w:rPr>
            <w:rFonts w:ascii="Times New Roman" w:hAnsi="Times New Roman" w:cs="Times New Roman"/>
            <w:color w:val="000000" w:themeColor="text1"/>
          </w:rPr>
          <w:t>ing</w:t>
        </w:r>
        <w:r w:rsidR="008E39B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in remission</w:t>
      </w:r>
      <w:del w:id="653" w:author="陈崇" w:date="2019-11-27T17:11:00Z">
        <w:r w:rsidRPr="00E746B6" w:rsidDel="00901BB0">
          <w:rPr>
            <w:rFonts w:ascii="Times New Roman" w:hAnsi="Times New Roman" w:cs="Times New Roman"/>
            <w:color w:val="000000" w:themeColor="text1"/>
          </w:rPr>
          <w:delText xml:space="preserve"> without relapse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for more than 40 weeks with</w:t>
      </w:r>
      <w:ins w:id="654" w:author="陈崇" w:date="2019-11-27T17:11:00Z">
        <w:r w:rsidR="00901BB0">
          <w:rPr>
            <w:rFonts w:ascii="Times New Roman" w:hAnsi="Times New Roman" w:cs="Times New Roman"/>
            <w:color w:val="000000" w:themeColor="text1"/>
          </w:rPr>
          <w:t>in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 median follow-up of 1</w:t>
      </w:r>
      <w:r w:rsidR="006B0A99" w:rsidRPr="00E746B6">
        <w:rPr>
          <w:rFonts w:ascii="Times New Roman" w:hAnsi="Times New Roman" w:cs="Times New Roman"/>
          <w:color w:val="000000" w:themeColor="text1"/>
        </w:rPr>
        <w:t>6</w:t>
      </w:r>
      <w:r w:rsidRPr="00E746B6">
        <w:rPr>
          <w:rFonts w:ascii="Times New Roman" w:hAnsi="Times New Roman" w:cs="Times New Roman"/>
          <w:color w:val="000000" w:themeColor="text1"/>
        </w:rPr>
        <w:t xml:space="preserve"> months (range</w:t>
      </w:r>
      <w:del w:id="655" w:author="陈崇" w:date="2019-11-27T17:12:00Z">
        <w:r w:rsidRPr="00E746B6" w:rsidDel="00901BB0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656" w:author="陈崇" w:date="2019-11-27T17:12:00Z">
        <w:r w:rsidR="00901BB0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1</w:t>
      </w:r>
      <w:r w:rsidR="006B0A99" w:rsidRPr="00E746B6">
        <w:rPr>
          <w:rFonts w:ascii="Times New Roman" w:hAnsi="Times New Roman" w:cs="Times New Roman"/>
          <w:color w:val="000000" w:themeColor="text1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t>.</w:t>
      </w:r>
      <w:r w:rsidR="004E7F2A" w:rsidRPr="00E746B6">
        <w:rPr>
          <w:rFonts w:ascii="Times New Roman" w:hAnsi="Times New Roman" w:cs="Times New Roman"/>
          <w:color w:val="000000" w:themeColor="text1"/>
        </w:rPr>
        <w:t>4</w:t>
      </w:r>
      <w:r w:rsidRPr="00E746B6">
        <w:rPr>
          <w:rFonts w:ascii="Times New Roman" w:hAnsi="Times New Roman" w:cs="Times New Roman"/>
          <w:color w:val="000000" w:themeColor="text1"/>
        </w:rPr>
        <w:t xml:space="preserve"> -1</w:t>
      </w:r>
      <w:r w:rsidR="004E7F2A" w:rsidRPr="00E746B6">
        <w:rPr>
          <w:rFonts w:ascii="Times New Roman" w:hAnsi="Times New Roman" w:cs="Times New Roman"/>
          <w:color w:val="000000" w:themeColor="text1"/>
        </w:rPr>
        <w:t>8.9</w:t>
      </w:r>
      <w:r w:rsidRPr="00E746B6">
        <w:rPr>
          <w:rFonts w:ascii="Times New Roman" w:hAnsi="Times New Roman" w:cs="Times New Roman"/>
          <w:color w:val="000000" w:themeColor="text1"/>
        </w:rPr>
        <w:t xml:space="preserve"> mo</w:t>
      </w:r>
      <w:del w:id="657" w:author="陈崇" w:date="2019-11-27T17:12:00Z">
        <w:r w:rsidRPr="00E746B6" w:rsidDel="00901BB0">
          <w:rPr>
            <w:rFonts w:ascii="Times New Roman" w:hAnsi="Times New Roman" w:cs="Times New Roman"/>
            <w:color w:val="000000" w:themeColor="text1"/>
          </w:rPr>
          <w:delText>.)</w:delText>
        </w:r>
        <w:r w:rsidR="00F231B6" w:rsidRPr="00E746B6" w:rsidDel="00901BB0">
          <w:rPr>
            <w:rFonts w:ascii="Times New Roman" w:hAnsi="Times New Roman" w:cs="Times New Roman"/>
            <w:color w:val="FF0000"/>
          </w:rPr>
          <w:delText xml:space="preserve"> </w:delText>
        </w:r>
      </w:del>
      <w:ins w:id="658" w:author="陈崇" w:date="2019-11-27T17:12:00Z">
        <w:r w:rsidR="00901BB0">
          <w:rPr>
            <w:rFonts w:ascii="Times New Roman" w:hAnsi="Times New Roman" w:cs="Times New Roman"/>
            <w:color w:val="000000" w:themeColor="text1"/>
          </w:rPr>
          <w:t>nths</w:t>
        </w:r>
        <w:r w:rsidR="00901BB0" w:rsidRPr="00E746B6">
          <w:rPr>
            <w:rFonts w:ascii="Times New Roman" w:hAnsi="Times New Roman" w:cs="Times New Roman"/>
            <w:color w:val="000000" w:themeColor="text1"/>
          </w:rPr>
          <w:t>)</w:t>
        </w:r>
      </w:ins>
      <w:del w:id="659" w:author="陈崇" w:date="2019-11-27T17:12:00Z">
        <w:r w:rsidR="00F231B6" w:rsidRPr="00221293" w:rsidDel="00901BB0">
          <w:rPr>
            <w:rFonts w:ascii="Times New Roman" w:hAnsi="Times New Roman" w:cs="Times New Roman"/>
            <w:color w:val="000000" w:themeColor="text1"/>
          </w:rPr>
          <w:delText>since the initiation of nivolumab</w:delText>
        </w:r>
      </w:del>
      <w:r w:rsidRPr="00E746B6">
        <w:rPr>
          <w:rFonts w:ascii="Times New Roman" w:hAnsi="Times New Roman" w:cs="Times New Roman"/>
          <w:color w:val="000000" w:themeColor="text1"/>
        </w:rPr>
        <w:t>. (Figure 1 &amp; supplemental Table 3)</w:t>
      </w:r>
    </w:p>
    <w:p w14:paraId="65DC23C2" w14:textId="00C87986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strike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For </w:t>
      </w:r>
      <w:del w:id="660" w:author="陈崇" w:date="2019-11-27T17:12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5 </w:delText>
        </w:r>
      </w:del>
      <w:ins w:id="661" w:author="陈崇" w:date="2019-11-27T17:12:00Z">
        <w:r w:rsidR="001D01D5">
          <w:rPr>
            <w:rFonts w:ascii="Times New Roman" w:hAnsi="Times New Roman" w:cs="Times New Roman"/>
            <w:color w:val="000000" w:themeColor="text1"/>
          </w:rPr>
          <w:t>five</w:t>
        </w:r>
        <w:r w:rsidR="001D01D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clinical CR patients, the median time</w:t>
      </w:r>
      <w:ins w:id="662" w:author="陈崇" w:date="2019-11-27T17:13:00Z">
        <w:r w:rsidR="001D01D5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and </w:t>
      </w:r>
      <w:del w:id="663" w:author="陈崇" w:date="2019-11-27T17:19:00Z">
        <w:r w:rsidRPr="00E746B6" w:rsidDel="00D5500B">
          <w:rPr>
            <w:rFonts w:ascii="Times New Roman" w:hAnsi="Times New Roman" w:cs="Times New Roman"/>
            <w:color w:val="000000" w:themeColor="text1"/>
          </w:rPr>
          <w:delText>doses</w:delText>
        </w:r>
      </w:del>
      <w:ins w:id="664" w:author="陈崇" w:date="2019-11-27T17:19:00Z">
        <w:r w:rsidR="00D5500B">
          <w:rPr>
            <w:rFonts w:ascii="Times New Roman" w:hAnsi="Times New Roman" w:cs="Times New Roman"/>
            <w:color w:val="000000" w:themeColor="text1"/>
          </w:rPr>
          <w:t>cycles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from the </w:t>
      </w:r>
      <w:del w:id="665" w:author="陈崇" w:date="2019-11-27T17:13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initial </w:delText>
        </w:r>
      </w:del>
      <w:ins w:id="666" w:author="陈崇" w:date="2019-11-27T17:13:00Z">
        <w:r w:rsidR="001D01D5">
          <w:rPr>
            <w:rFonts w:ascii="Times New Roman" w:hAnsi="Times New Roman" w:cs="Times New Roman"/>
            <w:color w:val="000000" w:themeColor="text1"/>
          </w:rPr>
          <w:t>first</w:t>
        </w:r>
        <w:r w:rsidR="001D01D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667" w:author="陈崇" w:date="2019-11-27T17:12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of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nivolumab </w:t>
      </w:r>
      <w:del w:id="668" w:author="陈崇" w:date="2019-11-27T17:17:00Z">
        <w:r w:rsidRPr="00E746B6" w:rsidDel="00D5500B">
          <w:rPr>
            <w:rFonts w:ascii="Times New Roman" w:hAnsi="Times New Roman" w:cs="Times New Roman"/>
            <w:color w:val="000000" w:themeColor="text1"/>
          </w:rPr>
          <w:delText xml:space="preserve">treatment </w:delText>
        </w:r>
      </w:del>
      <w:ins w:id="669" w:author="陈崇" w:date="2019-11-27T17:17:00Z">
        <w:r w:rsidR="00D5500B">
          <w:rPr>
            <w:rFonts w:ascii="Times New Roman" w:hAnsi="Times New Roman" w:cs="Times New Roman"/>
            <w:color w:val="000000" w:themeColor="text1"/>
          </w:rPr>
          <w:t>infusion</w:t>
        </w:r>
        <w:r w:rsidR="00D5500B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to </w:t>
      </w:r>
      <w:del w:id="670" w:author="陈崇" w:date="2019-11-27T17:14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reaching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clinical stabilization </w:t>
      </w:r>
      <w:del w:id="671" w:author="陈崇" w:date="2019-11-27T17:14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is </w:delText>
        </w:r>
      </w:del>
      <w:ins w:id="672" w:author="陈崇" w:date="2019-11-27T17:14:00Z">
        <w:r w:rsidR="001D01D5">
          <w:rPr>
            <w:rFonts w:ascii="Times New Roman" w:hAnsi="Times New Roman" w:cs="Times New Roman"/>
            <w:color w:val="000000" w:themeColor="text1"/>
          </w:rPr>
          <w:t>were</w:t>
        </w:r>
        <w:r w:rsidR="001D01D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21 days (rang</w:t>
      </w:r>
      <w:del w:id="673" w:author="陈崇" w:date="2019-11-27T17:14:00Z">
        <w:r w:rsidRPr="00E746B6" w:rsidDel="001D01D5">
          <w:rPr>
            <w:rFonts w:ascii="Times New Roman" w:hAnsi="Times New Roman" w:cs="Times New Roman"/>
            <w:color w:val="000000" w:themeColor="text1"/>
          </w:rPr>
          <w:delText>,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2-59 days) and 1.6 </w:t>
      </w:r>
      <w:del w:id="674" w:author="陈崇" w:date="2019-11-27T17:17:00Z">
        <w:r w:rsidRPr="00E746B6" w:rsidDel="00D5500B">
          <w:rPr>
            <w:rFonts w:ascii="Times New Roman" w:hAnsi="Times New Roman" w:cs="Times New Roman"/>
            <w:color w:val="000000" w:themeColor="text1"/>
          </w:rPr>
          <w:delText xml:space="preserve">doses </w:delText>
        </w:r>
      </w:del>
      <w:ins w:id="675" w:author="陈崇" w:date="2019-11-27T17:19:00Z">
        <w:r w:rsidR="00D5500B">
          <w:rPr>
            <w:rFonts w:ascii="Times New Roman" w:hAnsi="Times New Roman" w:cs="Times New Roman"/>
            <w:color w:val="000000" w:themeColor="text1"/>
          </w:rPr>
          <w:t>cycle</w:t>
        </w:r>
      </w:ins>
      <w:ins w:id="676" w:author="陈崇" w:date="2019-11-27T17:17:00Z">
        <w:r w:rsidR="00D5500B" w:rsidRPr="00E746B6">
          <w:rPr>
            <w:rFonts w:ascii="Times New Roman" w:hAnsi="Times New Roman" w:cs="Times New Roman"/>
            <w:color w:val="000000" w:themeColor="text1"/>
          </w:rPr>
          <w:t xml:space="preserve">s </w:t>
        </w:r>
      </w:ins>
      <w:r w:rsidRPr="00E746B6">
        <w:rPr>
          <w:rFonts w:ascii="Times New Roman" w:hAnsi="Times New Roman" w:cs="Times New Roman"/>
          <w:color w:val="000000" w:themeColor="text1"/>
        </w:rPr>
        <w:t>(range</w:t>
      </w:r>
      <w:del w:id="677" w:author="陈崇" w:date="2019-11-27T17:14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678" w:author="陈崇" w:date="2019-11-27T17:14:00Z">
        <w:r w:rsidR="001D01D5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1</w:t>
      </w:r>
      <w:del w:id="679" w:author="陈崇" w:date="2019-11-27T17:14:00Z">
        <w:r w:rsidRPr="00E746B6" w:rsidDel="001D01D5">
          <w:rPr>
            <w:rFonts w:ascii="Times New Roman" w:hAnsi="Times New Roman" w:cs="Times New Roman"/>
            <w:color w:val="000000" w:themeColor="text1"/>
          </w:rPr>
          <w:delText>~</w:delText>
        </w:r>
      </w:del>
      <w:ins w:id="680" w:author="陈崇" w:date="2019-11-27T17:14:00Z">
        <w:r w:rsidR="001D01D5">
          <w:rPr>
            <w:rFonts w:ascii="Times New Roman" w:hAnsi="Times New Roman" w:cs="Times New Roman"/>
            <w:color w:val="000000" w:themeColor="text1"/>
          </w:rPr>
          <w:t>-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3 </w:t>
      </w:r>
      <w:del w:id="681" w:author="陈崇" w:date="2019-11-27T17:19:00Z">
        <w:r w:rsidRPr="00E746B6" w:rsidDel="00D5500B">
          <w:rPr>
            <w:rFonts w:ascii="Times New Roman" w:hAnsi="Times New Roman" w:cs="Times New Roman"/>
            <w:color w:val="000000" w:themeColor="text1"/>
          </w:rPr>
          <w:delText>dose</w:delText>
        </w:r>
      </w:del>
      <w:ins w:id="682" w:author="陈崇" w:date="2019-11-27T17:19:00Z">
        <w:r w:rsidR="00D5500B">
          <w:rPr>
            <w:rFonts w:ascii="Times New Roman" w:hAnsi="Times New Roman" w:cs="Times New Roman"/>
            <w:color w:val="000000" w:themeColor="text1"/>
          </w:rPr>
          <w:t>cycle</w:t>
        </w:r>
      </w:ins>
      <w:r w:rsidRPr="00E746B6">
        <w:rPr>
          <w:rFonts w:ascii="Times New Roman" w:hAnsi="Times New Roman" w:cs="Times New Roman"/>
          <w:color w:val="000000" w:themeColor="text1"/>
        </w:rPr>
        <w:t>s)</w:t>
      </w:r>
      <w:ins w:id="683" w:author="陈崇" w:date="2019-11-27T17:14:00Z">
        <w:r w:rsidR="001D01D5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respectively. Plasma EBV DNA copies decreased </w:t>
      </w:r>
      <w:del w:id="684" w:author="陈崇" w:date="2019-11-27T17:14:00Z">
        <w:r w:rsidRPr="00E746B6" w:rsidDel="001D01D5">
          <w:rPr>
            <w:rFonts w:ascii="Times New Roman" w:hAnsi="Times New Roman" w:cs="Times New Roman"/>
            <w:color w:val="000000" w:themeColor="text1"/>
          </w:rPr>
          <w:delText>slowly and stably</w:delText>
        </w:r>
      </w:del>
      <w:ins w:id="685" w:author="陈崇" w:date="2019-11-27T17:14:00Z">
        <w:r w:rsidR="001D01D5">
          <w:rPr>
            <w:rFonts w:ascii="Times New Roman" w:hAnsi="Times New Roman" w:cs="Times New Roman"/>
            <w:color w:val="000000" w:themeColor="text1"/>
          </w:rPr>
          <w:t>gradually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686" w:author="陈崇" w:date="2019-11-27T17:15:00Z">
        <w:r w:rsidRPr="00E746B6" w:rsidDel="001D01D5">
          <w:rPr>
            <w:rFonts w:ascii="Times New Roman" w:hAnsi="Times New Roman" w:cs="Times New Roman"/>
            <w:color w:val="000000" w:themeColor="text1"/>
          </w:rPr>
          <w:delText xml:space="preserve">4 </w:delText>
        </w:r>
      </w:del>
      <w:ins w:id="687" w:author="陈崇" w:date="2019-11-27T17:15:00Z">
        <w:r w:rsidR="001D01D5">
          <w:rPr>
            <w:rFonts w:ascii="Times New Roman" w:hAnsi="Times New Roman" w:cs="Times New Roman"/>
            <w:color w:val="000000" w:themeColor="text1"/>
          </w:rPr>
          <w:t>Four</w:t>
        </w:r>
        <w:r w:rsidR="001D01D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clinical CR patients </w:t>
      </w:r>
      <w:del w:id="688" w:author="陈崇" w:date="2019-11-27T17:15:00Z">
        <w:r w:rsidRPr="00E746B6" w:rsidDel="001607EE">
          <w:rPr>
            <w:rFonts w:ascii="Times New Roman" w:hAnsi="Times New Roman" w:cs="Times New Roman"/>
            <w:color w:val="000000" w:themeColor="text1"/>
          </w:rPr>
          <w:delText xml:space="preserve">also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reached molecular CR </w:t>
      </w:r>
      <w:r w:rsidRPr="00E746B6">
        <w:rPr>
          <w:rFonts w:ascii="Times New Roman" w:hAnsi="Times New Roman" w:cs="Times New Roman"/>
          <w:color w:val="000000" w:themeColor="text1"/>
        </w:rPr>
        <w:lastRenderedPageBreak/>
        <w:t>after a median of 15 weeks (range</w:t>
      </w:r>
      <w:del w:id="689" w:author="陈崇" w:date="2019-11-27T17:16:00Z">
        <w:r w:rsidRPr="00E746B6" w:rsidDel="001607EE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690" w:author="陈崇" w:date="2019-11-27T17:16:00Z">
        <w:r w:rsidR="001607E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10.7</w:t>
      </w:r>
      <w:del w:id="691" w:author="陈崇" w:date="2019-11-27T17:16:00Z">
        <w:r w:rsidRPr="00E746B6" w:rsidDel="001607EE">
          <w:rPr>
            <w:rFonts w:ascii="Times New Roman" w:hAnsi="Times New Roman" w:cs="Times New Roman"/>
            <w:color w:val="000000" w:themeColor="text1"/>
          </w:rPr>
          <w:delText xml:space="preserve"> to </w:delText>
        </w:r>
      </w:del>
      <w:ins w:id="692" w:author="陈崇" w:date="2019-11-27T17:16:00Z">
        <w:r w:rsidR="001607EE">
          <w:rPr>
            <w:rFonts w:ascii="Times New Roman" w:hAnsi="Times New Roman" w:cs="Times New Roman"/>
            <w:color w:val="000000" w:themeColor="text1"/>
          </w:rPr>
          <w:t>-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21 weeks) and 4.5 </w:t>
      </w:r>
      <w:del w:id="693" w:author="陈崇" w:date="2019-11-27T17:16:00Z">
        <w:r w:rsidRPr="00E746B6" w:rsidDel="001607EE">
          <w:rPr>
            <w:rFonts w:ascii="Times New Roman" w:hAnsi="Times New Roman" w:cs="Times New Roman"/>
            <w:color w:val="000000" w:themeColor="text1"/>
          </w:rPr>
          <w:delText xml:space="preserve">cycles </w:delText>
        </w:r>
      </w:del>
      <w:ins w:id="694" w:author="陈崇" w:date="2019-11-27T17:19:00Z">
        <w:r w:rsidR="00D5500B">
          <w:rPr>
            <w:rFonts w:ascii="Times New Roman" w:hAnsi="Times New Roman" w:cs="Times New Roman"/>
            <w:color w:val="000000" w:themeColor="text1"/>
          </w:rPr>
          <w:t>cycle</w:t>
        </w:r>
      </w:ins>
      <w:ins w:id="695" w:author="陈崇" w:date="2019-11-27T17:16:00Z">
        <w:r w:rsidR="001607EE" w:rsidRPr="00E746B6">
          <w:rPr>
            <w:rFonts w:ascii="Times New Roman" w:hAnsi="Times New Roman" w:cs="Times New Roman"/>
            <w:color w:val="000000" w:themeColor="text1"/>
          </w:rPr>
          <w:t xml:space="preserve">s </w:t>
        </w:r>
      </w:ins>
      <w:r w:rsidRPr="00E746B6">
        <w:rPr>
          <w:rFonts w:ascii="Times New Roman" w:hAnsi="Times New Roman" w:cs="Times New Roman"/>
          <w:color w:val="000000" w:themeColor="text1"/>
        </w:rPr>
        <w:t>(range</w:t>
      </w:r>
      <w:del w:id="696" w:author="陈崇" w:date="2019-11-27T17:16:00Z">
        <w:r w:rsidRPr="00E746B6" w:rsidDel="001607EE">
          <w:rPr>
            <w:rFonts w:ascii="Times New Roman" w:hAnsi="Times New Roman" w:cs="Times New Roman"/>
            <w:color w:val="000000" w:themeColor="text1"/>
          </w:rPr>
          <w:delText xml:space="preserve">, </w:delText>
        </w:r>
      </w:del>
      <w:ins w:id="697" w:author="陈崇" w:date="2019-11-27T17:16:00Z">
        <w:r w:rsidR="001607E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3-6</w:t>
      </w:r>
      <w:ins w:id="698" w:author="陈崇" w:date="2019-11-27T17:16:00Z">
        <w:r w:rsidR="001607E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699" w:author="陈崇" w:date="2019-11-27T17:19:00Z">
        <w:r w:rsidR="00D5500B">
          <w:rPr>
            <w:rFonts w:ascii="Times New Roman" w:hAnsi="Times New Roman" w:cs="Times New Roman"/>
            <w:color w:val="000000" w:themeColor="text1"/>
          </w:rPr>
          <w:t>cycle</w:t>
        </w:r>
      </w:ins>
      <w:ins w:id="700" w:author="陈崇" w:date="2019-11-27T17:16:00Z">
        <w:r w:rsidR="001607EE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>) of nivolumab</w:t>
      </w:r>
      <w:del w:id="701" w:author="陈崇" w:date="2019-11-27T17:18:00Z">
        <w:r w:rsidRPr="00E746B6" w:rsidDel="00D5500B">
          <w:rPr>
            <w:rFonts w:ascii="Times New Roman" w:hAnsi="Times New Roman" w:cs="Times New Roman"/>
            <w:color w:val="000000" w:themeColor="text1"/>
          </w:rPr>
          <w:delText xml:space="preserve"> infusions</w:delText>
        </w:r>
      </w:del>
      <w:r w:rsidRPr="00E746B6">
        <w:rPr>
          <w:rFonts w:ascii="Times New Roman" w:hAnsi="Times New Roman" w:cs="Times New Roman"/>
          <w:color w:val="000000" w:themeColor="text1"/>
        </w:rPr>
        <w:t>.</w:t>
      </w:r>
      <w:bookmarkStart w:id="702" w:name="OLE_LINK55"/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bookmarkEnd w:id="702"/>
      <w:r w:rsidRPr="00E746B6">
        <w:rPr>
          <w:rFonts w:ascii="Times New Roman" w:hAnsi="Times New Roman" w:cs="Times New Roman"/>
          <w:color w:val="000000" w:themeColor="text1"/>
        </w:rPr>
        <w:t>Patient 1</w:t>
      </w:r>
      <w:ins w:id="703" w:author="陈崇" w:date="2019-11-27T17:20:00Z">
        <w:r w:rsidR="00D5500B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with prolonged interval</w:t>
      </w:r>
      <w:ins w:id="704" w:author="陈崇" w:date="2019-11-27T17:21:00Z">
        <w:r w:rsidR="00245B79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between infusions </w:t>
      </w:r>
      <w:del w:id="705" w:author="陈崇" w:date="2019-11-27T17:19:00Z">
        <w:r w:rsidRPr="00E746B6" w:rsidDel="00D5500B">
          <w:rPr>
            <w:rFonts w:ascii="Times New Roman" w:hAnsi="Times New Roman" w:cs="Times New Roman"/>
            <w:color w:val="000000" w:themeColor="text1"/>
          </w:rPr>
          <w:delText xml:space="preserve">by himself </w:delText>
        </w:r>
      </w:del>
      <w:r w:rsidRPr="00E746B6">
        <w:rPr>
          <w:rFonts w:ascii="Times New Roman" w:hAnsi="Times New Roman" w:cs="Times New Roman"/>
          <w:color w:val="000000" w:themeColor="text1"/>
        </w:rPr>
        <w:t>after clinical CR</w:t>
      </w:r>
      <w:ins w:id="706" w:author="陈崇" w:date="2019-11-27T17:20:00Z">
        <w:r w:rsidR="00D5500B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failed to achieve molecular CR (Figure 2A).</w:t>
      </w:r>
    </w:p>
    <w:p w14:paraId="4954A8B6" w14:textId="73C3FA6E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Hemoglobin and platelet levels increased after treatment in all clinical CR patients. Cytopenia </w:t>
      </w:r>
      <w:del w:id="707" w:author="陈崇" w:date="2019-11-27T17:24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was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resolved around 6 weeks after </w:t>
      </w:r>
      <w:ins w:id="708" w:author="陈崇" w:date="2019-11-27T17:25:00Z">
        <w:r w:rsidR="007F03FD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r w:rsidRPr="00E746B6">
        <w:rPr>
          <w:rFonts w:ascii="Times New Roman" w:hAnsi="Times New Roman" w:cs="Times New Roman"/>
          <w:color w:val="000000" w:themeColor="text1"/>
        </w:rPr>
        <w:t>first nivolumab infusion</w:t>
      </w:r>
      <w:ins w:id="709" w:author="陈崇" w:date="2019-11-27T17:24:00Z">
        <w:r w:rsidR="007F03FD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(Figure 2B). </w:t>
      </w:r>
      <w:ins w:id="710" w:author="陈崇" w:date="2019-11-27T17:25:00Z">
        <w:r w:rsidR="007F03FD">
          <w:rPr>
            <w:rFonts w:ascii="Times New Roman" w:hAnsi="Times New Roman" w:cs="Times New Roman"/>
            <w:color w:val="000000" w:themeColor="text1"/>
          </w:rPr>
          <w:t xml:space="preserve">Levels of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HLH markers </w:t>
      </w:r>
      <w:del w:id="711" w:author="陈崇" w:date="2019-11-27T17:25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like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ferritin and sCD25 </w:t>
      </w:r>
      <w:del w:id="712" w:author="陈崇" w:date="2019-11-27T17:25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fell </w:delText>
        </w:r>
      </w:del>
      <w:ins w:id="713" w:author="陈崇" w:date="2019-11-27T17:25:00Z">
        <w:r w:rsidR="007F03FD">
          <w:rPr>
            <w:rFonts w:ascii="Times New Roman" w:hAnsi="Times New Roman" w:cs="Times New Roman"/>
            <w:color w:val="000000" w:themeColor="text1"/>
          </w:rPr>
          <w:t>decreased</w:t>
        </w:r>
        <w:r w:rsidR="007F03FD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and reached </w:t>
      </w:r>
      <w:del w:id="714" w:author="陈崇" w:date="2019-11-27T17:25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below or near </w:delText>
        </w:r>
      </w:del>
      <w:r w:rsidRPr="00E746B6">
        <w:rPr>
          <w:rFonts w:ascii="Times New Roman" w:hAnsi="Times New Roman" w:cs="Times New Roman"/>
          <w:color w:val="000000" w:themeColor="text1"/>
        </w:rPr>
        <w:t>normal range</w:t>
      </w:r>
      <w:ins w:id="715" w:author="陈崇" w:date="2019-11-27T17:26:00Z">
        <w:r w:rsidR="007F03FD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in 5 clinical CR patients. Intracellular EBV</w:t>
      </w:r>
      <w:ins w:id="716" w:author="陈崇" w:date="2019-11-27T17:27:00Z">
        <w:r w:rsidR="007F03FD">
          <w:rPr>
            <w:rFonts w:ascii="Times New Roman" w:hAnsi="Times New Roman" w:cs="Times New Roman"/>
            <w:color w:val="000000" w:themeColor="text1"/>
          </w:rPr>
          <w:t>-DNA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in sorted B, T, NK cells </w:t>
      </w:r>
      <w:del w:id="717" w:author="陈崇" w:date="2019-11-27T17:26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were </w:delText>
        </w:r>
      </w:del>
      <w:ins w:id="718" w:author="陈崇" w:date="2019-11-27T17:26:00Z">
        <w:r w:rsidR="007F03FD" w:rsidRPr="00E746B6">
          <w:rPr>
            <w:rFonts w:ascii="Times New Roman" w:hAnsi="Times New Roman" w:cs="Times New Roman"/>
            <w:color w:val="000000" w:themeColor="text1"/>
          </w:rPr>
          <w:t>w</w:t>
        </w:r>
        <w:r w:rsidR="007F03FD">
          <w:rPr>
            <w:rFonts w:ascii="Times New Roman" w:hAnsi="Times New Roman" w:cs="Times New Roman"/>
            <w:color w:val="000000" w:themeColor="text1"/>
          </w:rPr>
          <w:t>as</w:t>
        </w:r>
        <w:r w:rsidR="007F03FD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719" w:author="陈崇" w:date="2019-11-27T17:27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eradicated </w:delText>
        </w:r>
      </w:del>
      <w:ins w:id="720" w:author="陈崇" w:date="2019-11-27T17:27:00Z">
        <w:r w:rsidR="007F03FD">
          <w:rPr>
            <w:rFonts w:ascii="Times New Roman" w:hAnsi="Times New Roman" w:cs="Times New Roman"/>
            <w:color w:val="000000" w:themeColor="text1"/>
          </w:rPr>
          <w:t>undetectable</w:t>
        </w:r>
        <w:r w:rsidR="007F03FD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after </w:t>
      </w:r>
      <w:del w:id="721" w:author="陈崇" w:date="2019-11-27T17:30:00Z">
        <w:r w:rsidRPr="00E746B6" w:rsidDel="00201D6B">
          <w:rPr>
            <w:rFonts w:ascii="Times New Roman" w:hAnsi="Times New Roman" w:cs="Times New Roman"/>
            <w:color w:val="000000" w:themeColor="text1"/>
          </w:rPr>
          <w:delText xml:space="preserve">treatment </w:delText>
        </w:r>
      </w:del>
      <w:ins w:id="722" w:author="陈崇" w:date="2019-11-27T17:30:00Z">
        <w:r w:rsidR="00201D6B">
          <w:rPr>
            <w:rFonts w:ascii="Times New Roman" w:hAnsi="Times New Roman" w:cs="Times New Roman"/>
            <w:color w:val="000000" w:themeColor="text1"/>
          </w:rPr>
          <w:t>molecular CR</w:t>
        </w:r>
        <w:r w:rsidR="00201D6B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in </w:t>
      </w:r>
      <w:del w:id="723" w:author="陈崇" w:date="2019-11-27T17:27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3 </w:delText>
        </w:r>
      </w:del>
      <w:ins w:id="724" w:author="陈崇" w:date="2019-11-27T17:27:00Z">
        <w:r w:rsidR="007F03FD">
          <w:rPr>
            <w:rFonts w:ascii="Times New Roman" w:hAnsi="Times New Roman" w:cs="Times New Roman"/>
            <w:color w:val="000000" w:themeColor="text1"/>
          </w:rPr>
          <w:t>three</w:t>
        </w:r>
        <w:r w:rsidR="007F03FD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patients (patient 3, 4, 7)</w:t>
      </w:r>
      <w:ins w:id="725" w:author="陈崇" w:date="2019-11-27T17:27:00Z">
        <w:r w:rsidR="007F03FD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726" w:author="陈崇" w:date="2019-11-27T17:27:00Z">
        <w:r w:rsidRPr="00E746B6" w:rsidDel="007F03FD">
          <w:rPr>
            <w:rFonts w:ascii="Times New Roman" w:hAnsi="Times New Roman" w:cs="Times New Roman"/>
            <w:color w:val="000000" w:themeColor="text1"/>
          </w:rPr>
          <w:delText xml:space="preserve">measured </w:delText>
        </w:r>
      </w:del>
      <w:ins w:id="727" w:author="陈崇" w:date="2019-11-27T17:28:00Z">
        <w:r w:rsidR="007F03FD">
          <w:rPr>
            <w:rFonts w:ascii="Times New Roman" w:hAnsi="Times New Roman" w:cs="Times New Roman"/>
            <w:color w:val="000000" w:themeColor="text1"/>
          </w:rPr>
          <w:t>determined</w:t>
        </w:r>
      </w:ins>
      <w:ins w:id="728" w:author="陈崇" w:date="2019-11-27T17:27:00Z">
        <w:r w:rsidR="007F03FD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by qPCR</w:t>
      </w:r>
      <w:ins w:id="729" w:author="陈崇" w:date="2019-11-27T17:29:00Z">
        <w:r w:rsidR="00201D6B">
          <w:rPr>
            <w:rFonts w:ascii="Times New Roman" w:hAnsi="Times New Roman" w:cs="Times New Roman"/>
            <w:color w:val="000000" w:themeColor="text1"/>
          </w:rPr>
          <w:t xml:space="preserve"> (data not shown)</w:t>
        </w:r>
      </w:ins>
      <w:r w:rsidRPr="00E746B6">
        <w:rPr>
          <w:rFonts w:ascii="Times New Roman" w:hAnsi="Times New Roman" w:cs="Times New Roman"/>
          <w:color w:val="000000" w:themeColor="text1"/>
        </w:rPr>
        <w:t>.</w:t>
      </w:r>
    </w:p>
    <w:p w14:paraId="4FD922C9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Safety</w:t>
      </w:r>
    </w:p>
    <w:p w14:paraId="58185C99" w14:textId="739E3850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No </w:t>
      </w:r>
      <w:del w:id="730" w:author="陈崇" w:date="2019-11-27T17:30:00Z">
        <w:r w:rsidRPr="00E746B6" w:rsidDel="00930F66">
          <w:rPr>
            <w:rFonts w:ascii="Cambria Math" w:eastAsia="MS Mincho" w:hAnsi="Cambria Math" w:cs="Cambria Math"/>
            <w:color w:val="000000" w:themeColor="text1"/>
          </w:rPr>
          <w:delText>≧</w:delText>
        </w:r>
        <w:r w:rsidRPr="00E746B6" w:rsidDel="00930F66">
          <w:rPr>
            <w:rFonts w:ascii="Times New Roman" w:hAnsi="Times New Roman" w:cs="Times New Roman"/>
            <w:color w:val="000000" w:themeColor="text1"/>
          </w:rPr>
          <w:delText>3 g</w:delText>
        </w:r>
      </w:del>
      <w:ins w:id="731" w:author="陈崇" w:date="2019-11-27T17:30:00Z">
        <w:r w:rsidR="00930F66">
          <w:rPr>
            <w:rFonts w:ascii="Cambria Math" w:eastAsia="MS Mincho" w:hAnsi="Cambria Math" w:cs="Cambria Math"/>
            <w:color w:val="000000" w:themeColor="text1"/>
          </w:rPr>
          <w:t>G</w:t>
        </w:r>
      </w:ins>
      <w:r w:rsidRPr="00E746B6">
        <w:rPr>
          <w:rFonts w:ascii="Times New Roman" w:hAnsi="Times New Roman" w:cs="Times New Roman"/>
          <w:color w:val="000000" w:themeColor="text1"/>
        </w:rPr>
        <w:t>rade</w:t>
      </w:r>
      <w:ins w:id="732" w:author="陈崇" w:date="2019-11-27T17:30:00Z">
        <w:r w:rsidR="00930F66">
          <w:rPr>
            <w:rFonts w:ascii="Times New Roman" w:hAnsi="Times New Roman" w:cs="Times New Roman"/>
            <w:color w:val="000000" w:themeColor="text1"/>
          </w:rPr>
          <w:t xml:space="preserve"> 3 or hig</w:t>
        </w:r>
      </w:ins>
      <w:ins w:id="733" w:author="陈崇" w:date="2019-11-27T17:31:00Z">
        <w:r w:rsidR="00930F66">
          <w:rPr>
            <w:rFonts w:ascii="Times New Roman" w:hAnsi="Times New Roman" w:cs="Times New Roman"/>
            <w:color w:val="000000" w:themeColor="text1"/>
          </w:rPr>
          <w:t>h</w:t>
        </w:r>
      </w:ins>
      <w:ins w:id="734" w:author="陈崇" w:date="2019-11-27T17:30:00Z">
        <w:r w:rsidR="00930F66">
          <w:rPr>
            <w:rFonts w:ascii="Times New Roman" w:hAnsi="Times New Roman" w:cs="Times New Roman"/>
            <w:color w:val="000000" w:themeColor="text1"/>
          </w:rPr>
          <w:t>er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irAEs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were </w:t>
      </w:r>
      <w:r w:rsidR="00481404" w:rsidRPr="00E746B6">
        <w:rPr>
          <w:rFonts w:ascii="Times New Roman" w:hAnsi="Times New Roman" w:cs="Times New Roman"/>
          <w:color w:val="000000" w:themeColor="text1"/>
        </w:rPr>
        <w:t>recorded</w:t>
      </w:r>
      <w:r w:rsidRPr="00E746B6">
        <w:rPr>
          <w:rFonts w:ascii="Times New Roman" w:hAnsi="Times New Roman" w:cs="Times New Roman"/>
          <w:color w:val="000000" w:themeColor="text1"/>
        </w:rPr>
        <w:t xml:space="preserve"> in all patients. During induction, </w:t>
      </w:r>
      <w:del w:id="735" w:author="陈崇" w:date="2019-11-27T17:58:00Z">
        <w:r w:rsidRPr="00E746B6" w:rsidDel="00C00576">
          <w:rPr>
            <w:rFonts w:ascii="Times New Roman" w:hAnsi="Times New Roman" w:cs="Times New Roman"/>
            <w:color w:val="000000" w:themeColor="text1"/>
          </w:rPr>
          <w:delText xml:space="preserve">a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persistent or slightly elevated fever </w:t>
      </w:r>
      <w:del w:id="736" w:author="陈崇" w:date="2019-11-27T17:58:00Z">
        <w:r w:rsidRPr="00E746B6" w:rsidDel="00FE23A2">
          <w:rPr>
            <w:rFonts w:ascii="Times New Roman" w:hAnsi="Times New Roman" w:cs="Times New Roman"/>
            <w:color w:val="000000" w:themeColor="text1"/>
          </w:rPr>
          <w:delText xml:space="preserve">after nivolumab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was observed in the </w:t>
      </w:r>
      <w:del w:id="737" w:author="陈崇" w:date="2019-11-27T17:58:00Z">
        <w:r w:rsidRPr="00E746B6" w:rsidDel="00FE23A2">
          <w:rPr>
            <w:rFonts w:ascii="Times New Roman" w:hAnsi="Times New Roman" w:cs="Times New Roman"/>
            <w:color w:val="000000" w:themeColor="text1"/>
          </w:rPr>
          <w:delText xml:space="preserve">majority </w:delText>
        </w:r>
      </w:del>
      <w:ins w:id="738" w:author="陈崇" w:date="2019-11-27T17:58:00Z">
        <w:r w:rsidR="00FE23A2">
          <w:rPr>
            <w:rFonts w:ascii="Times New Roman" w:hAnsi="Times New Roman" w:cs="Times New Roman"/>
            <w:color w:val="000000" w:themeColor="text1"/>
          </w:rPr>
          <w:t>four</w:t>
        </w:r>
        <w:r w:rsidR="00FE23A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of the</w:t>
      </w:r>
      <w:ins w:id="739" w:author="陈崇" w:date="2019-11-27T17:59:00Z">
        <w:r w:rsidR="00FE23A2">
          <w:rPr>
            <w:rFonts w:ascii="Times New Roman" w:hAnsi="Times New Roman" w:cs="Times New Roman"/>
            <w:color w:val="000000" w:themeColor="text1"/>
          </w:rPr>
          <w:t xml:space="preserve"> five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740" w:author="陈崇" w:date="2019-11-27T17:59:00Z">
        <w:r w:rsidRPr="00E746B6" w:rsidDel="00FE23A2">
          <w:rPr>
            <w:rFonts w:ascii="Times New Roman" w:hAnsi="Times New Roman" w:cs="Times New Roman"/>
            <w:color w:val="000000" w:themeColor="text1"/>
          </w:rPr>
          <w:delText xml:space="preserve">responded </w:delText>
        </w:r>
      </w:del>
      <w:ins w:id="741" w:author="陈崇" w:date="2019-11-27T17:59:00Z">
        <w:r w:rsidR="00FE23A2" w:rsidRPr="00E746B6">
          <w:rPr>
            <w:rFonts w:ascii="Times New Roman" w:hAnsi="Times New Roman" w:cs="Times New Roman"/>
            <w:color w:val="000000" w:themeColor="text1"/>
          </w:rPr>
          <w:t>respond</w:t>
        </w:r>
        <w:r w:rsidR="00FE23A2">
          <w:rPr>
            <w:rFonts w:ascii="Times New Roman" w:hAnsi="Times New Roman" w:cs="Times New Roman"/>
            <w:color w:val="000000" w:themeColor="text1"/>
          </w:rPr>
          <w:t>ing</w:t>
        </w:r>
        <w:r w:rsidR="00FE23A2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patients</w:t>
      </w:r>
      <w:del w:id="742" w:author="陈崇" w:date="2019-11-27T17:59:00Z">
        <w:r w:rsidRPr="00E746B6" w:rsidDel="00FE23A2">
          <w:rPr>
            <w:rFonts w:ascii="Times New Roman" w:hAnsi="Times New Roman" w:cs="Times New Roman"/>
            <w:color w:val="000000" w:themeColor="text1"/>
          </w:rPr>
          <w:delText xml:space="preserve"> (patient 1, 2, 4, &amp;7)</w:delText>
        </w:r>
      </w:del>
      <w:r w:rsidRPr="00E746B6">
        <w:rPr>
          <w:rFonts w:ascii="Times New Roman" w:hAnsi="Times New Roman" w:cs="Times New Roman"/>
          <w:color w:val="000000" w:themeColor="text1"/>
        </w:rPr>
        <w:t>, lasting for about 1</w:t>
      </w:r>
      <w:del w:id="743" w:author="陈崇" w:date="2019-11-27T17:59:00Z">
        <w:r w:rsidRPr="00E746B6" w:rsidDel="00FE23A2">
          <w:rPr>
            <w:rFonts w:ascii="Times New Roman" w:hAnsi="Times New Roman" w:cs="Times New Roman"/>
            <w:color w:val="000000" w:themeColor="text1"/>
          </w:rPr>
          <w:delText>~</w:delText>
        </w:r>
      </w:del>
      <w:ins w:id="744" w:author="陈崇" w:date="2019-11-27T17:59:00Z">
        <w:r w:rsidR="00FE23A2">
          <w:rPr>
            <w:rFonts w:ascii="Times New Roman" w:hAnsi="Times New Roman" w:cs="Times New Roman"/>
            <w:color w:val="000000" w:themeColor="text1"/>
          </w:rPr>
          <w:t>-</w:t>
        </w:r>
      </w:ins>
      <w:r w:rsidRPr="00E746B6">
        <w:rPr>
          <w:rFonts w:ascii="Times New Roman" w:hAnsi="Times New Roman" w:cs="Times New Roman"/>
          <w:color w:val="000000" w:themeColor="text1"/>
        </w:rPr>
        <w:t>2 weeks (</w:t>
      </w:r>
      <w:del w:id="745" w:author="陈崇" w:date="2019-11-27T19:43:00Z">
        <w:r w:rsidRPr="00E746B6" w:rsidDel="00FB33E7">
          <w:rPr>
            <w:rFonts w:ascii="Times New Roman" w:hAnsi="Times New Roman" w:cs="Times New Roman"/>
            <w:color w:val="000000" w:themeColor="text1"/>
          </w:rPr>
          <w:delText>Fig</w:delText>
        </w:r>
      </w:del>
      <w:ins w:id="746" w:author="Liu Pengpeng" w:date="2019-11-23T22:09:00Z">
        <w:del w:id="747" w:author="陈崇" w:date="2019-11-27T19:43:00Z">
          <w:r w:rsidR="00735320" w:rsidDel="00FB33E7">
            <w:rPr>
              <w:rFonts w:ascii="Times New Roman" w:hAnsi="Times New Roman" w:cs="Times New Roman"/>
              <w:color w:val="000000" w:themeColor="text1"/>
            </w:rPr>
            <w:delText>ure</w:delText>
          </w:r>
        </w:del>
      </w:ins>
      <w:del w:id="748" w:author="陈崇" w:date="2019-11-27T19:43:00Z">
        <w:r w:rsidRPr="00E746B6" w:rsidDel="00FB33E7">
          <w:rPr>
            <w:rFonts w:ascii="Times New Roman" w:hAnsi="Times New Roman" w:cs="Times New Roman"/>
            <w:color w:val="000000" w:themeColor="text1"/>
          </w:rPr>
          <w:delText>.</w:delText>
        </w:r>
      </w:del>
      <w:ins w:id="749" w:author="陈崇" w:date="2019-11-27T19:43:00Z">
        <w:r w:rsidR="00FB33E7">
          <w:rPr>
            <w:rFonts w:ascii="Times New Roman" w:hAnsi="Times New Roman" w:cs="Times New Roman"/>
            <w:color w:val="000000" w:themeColor="text1"/>
          </w:rPr>
          <w:t>Figure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2A). Transient </w:t>
      </w:r>
      <w:del w:id="750" w:author="陈崇" w:date="2019-11-27T18:01:00Z">
        <w:r w:rsidRPr="00E746B6" w:rsidDel="00FE23A2">
          <w:rPr>
            <w:rFonts w:ascii="Times New Roman" w:hAnsi="Times New Roman" w:cs="Times New Roman"/>
            <w:color w:val="000000" w:themeColor="text1"/>
          </w:rPr>
          <w:delText xml:space="preserve">aggravated </w:delText>
        </w:r>
      </w:del>
      <w:ins w:id="751" w:author="陈崇" w:date="2019-11-27T18:01:00Z">
        <w:r w:rsidR="00FE23A2">
          <w:rPr>
            <w:rFonts w:ascii="Times New Roman" w:hAnsi="Times New Roman" w:cs="Times New Roman"/>
            <w:color w:val="000000" w:themeColor="text1"/>
          </w:rPr>
          <w:t xml:space="preserve">deteriorating </w:t>
        </w:r>
      </w:ins>
      <w:r w:rsidRPr="00E746B6">
        <w:rPr>
          <w:rFonts w:ascii="Times New Roman" w:hAnsi="Times New Roman" w:cs="Times New Roman"/>
          <w:color w:val="000000" w:themeColor="text1"/>
        </w:rPr>
        <w:t>cytopenia and increase</w:t>
      </w:r>
      <w:ins w:id="752" w:author="陈崇" w:date="2019-11-27T18:01:00Z">
        <w:r w:rsidR="00FE23A2">
          <w:rPr>
            <w:rFonts w:ascii="Times New Roman" w:hAnsi="Times New Roman" w:cs="Times New Roman"/>
            <w:color w:val="000000" w:themeColor="text1"/>
          </w:rPr>
          <w:t>d levels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ferritin or sCD25</w:t>
      </w:r>
      <w:del w:id="753" w:author="陈崇" w:date="2019-11-27T18:01:00Z">
        <w:r w:rsidRPr="00E746B6" w:rsidDel="00FE23A2">
          <w:rPr>
            <w:rFonts w:ascii="Times New Roman" w:hAnsi="Times New Roman" w:cs="Times New Roman"/>
            <w:color w:val="000000" w:themeColor="text1"/>
          </w:rPr>
          <w:delText xml:space="preserve"> levels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were also detected in </w:t>
      </w:r>
      <w:del w:id="754" w:author="陈崇" w:date="2019-11-27T18:05:00Z">
        <w:r w:rsidRPr="00E746B6" w:rsidDel="0036095E">
          <w:rPr>
            <w:rFonts w:ascii="Times New Roman" w:hAnsi="Times New Roman" w:cs="Times New Roman"/>
            <w:color w:val="000000" w:themeColor="text1"/>
          </w:rPr>
          <w:delText xml:space="preserve">some </w:delText>
        </w:r>
      </w:del>
      <w:ins w:id="755" w:author="陈崇" w:date="2019-11-27T18:05:00Z">
        <w:r w:rsidR="0036095E">
          <w:rPr>
            <w:rFonts w:ascii="Times New Roman" w:hAnsi="Times New Roman" w:cs="Times New Roman"/>
            <w:color w:val="000000" w:themeColor="text1"/>
          </w:rPr>
          <w:t>four</w:t>
        </w:r>
        <w:r w:rsidR="0036095E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patients. However, </w:t>
      </w:r>
      <w:del w:id="756" w:author="陈崇" w:date="2019-11-27T18:06:00Z">
        <w:r w:rsidRPr="00E746B6" w:rsidDel="0036095E">
          <w:rPr>
            <w:rFonts w:ascii="Times New Roman" w:hAnsi="Times New Roman" w:cs="Times New Roman"/>
            <w:color w:val="000000" w:themeColor="text1"/>
          </w:rPr>
          <w:delText xml:space="preserve">since </w:delText>
        </w:r>
      </w:del>
      <w:r w:rsidRPr="00E746B6">
        <w:rPr>
          <w:rFonts w:ascii="Times New Roman" w:hAnsi="Times New Roman" w:cs="Times New Roman"/>
          <w:color w:val="000000" w:themeColor="text1"/>
        </w:rPr>
        <w:t>plasma EBV load</w:t>
      </w:r>
      <w:ins w:id="757" w:author="陈崇" w:date="2019-11-27T18:06:00Z">
        <w:r w:rsidR="0036095E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decreased at the same time</w:t>
      </w:r>
      <w:ins w:id="758" w:author="陈崇" w:date="2019-11-27T18:06:00Z">
        <w:r w:rsidR="0036095E">
          <w:rPr>
            <w:rFonts w:ascii="Times New Roman" w:hAnsi="Times New Roman" w:cs="Times New Roman"/>
            <w:color w:val="000000" w:themeColor="text1"/>
          </w:rPr>
          <w:t xml:space="preserve"> in all of these patients</w:t>
        </w:r>
      </w:ins>
      <w:r w:rsidRPr="00E746B6">
        <w:rPr>
          <w:rFonts w:ascii="Times New Roman" w:hAnsi="Times New Roman" w:cs="Times New Roman"/>
          <w:color w:val="000000" w:themeColor="text1"/>
        </w:rPr>
        <w:t>,</w:t>
      </w:r>
      <w:r w:rsidRPr="00E746B6">
        <w:rPr>
          <w:rFonts w:ascii="Times New Roman" w:hAnsi="Times New Roman" w:cs="Times New Roman"/>
          <w:color w:val="000000" w:themeColor="text1"/>
          <w:sz w:val="25"/>
        </w:rPr>
        <w:t xml:space="preserve"> </w:t>
      </w:r>
      <w:ins w:id="759" w:author="陈崇" w:date="2019-11-27T18:06:00Z">
        <w:r w:rsidR="0036095E">
          <w:rPr>
            <w:rFonts w:ascii="Times New Roman" w:hAnsi="Times New Roman" w:cs="Times New Roman"/>
            <w:color w:val="000000" w:themeColor="text1"/>
            <w:sz w:val="25"/>
          </w:rPr>
          <w:t xml:space="preserve">suggesting that these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pseudo-progressions </w:t>
      </w:r>
      <w:del w:id="760" w:author="陈崇" w:date="2019-11-27T18:06:00Z">
        <w:r w:rsidRPr="00E746B6" w:rsidDel="0036095E">
          <w:rPr>
            <w:rFonts w:ascii="Times New Roman" w:hAnsi="Times New Roman" w:cs="Times New Roman"/>
            <w:color w:val="000000" w:themeColor="text1"/>
          </w:rPr>
          <w:delText xml:space="preserve">in these patients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might be due to the active on-going anti-EBV immunity. Finally, all clinical symptoms </w:t>
      </w:r>
      <w:ins w:id="761" w:author="陈崇" w:date="2019-11-27T18:07:00Z">
        <w:r w:rsidR="0036095E">
          <w:rPr>
            <w:rFonts w:ascii="Times New Roman" w:hAnsi="Times New Roman" w:cs="Times New Roman"/>
            <w:color w:val="000000" w:themeColor="text1"/>
          </w:rPr>
          <w:t xml:space="preserve">resolved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and laboratory parameters </w:t>
      </w:r>
      <w:del w:id="762" w:author="陈崇" w:date="2019-11-27T18:07:00Z">
        <w:r w:rsidRPr="00E746B6" w:rsidDel="0036095E">
          <w:rPr>
            <w:rFonts w:ascii="Times New Roman" w:hAnsi="Times New Roman" w:cs="Times New Roman"/>
            <w:color w:val="000000" w:themeColor="text1"/>
          </w:rPr>
          <w:delText xml:space="preserve">were resolved </w:delText>
        </w:r>
      </w:del>
      <w:ins w:id="763" w:author="陈崇" w:date="2019-11-27T18:07:00Z">
        <w:r w:rsidR="0036095E">
          <w:rPr>
            <w:rFonts w:ascii="Times New Roman" w:hAnsi="Times New Roman" w:cs="Times New Roman"/>
            <w:color w:val="000000" w:themeColor="text1"/>
          </w:rPr>
          <w:t xml:space="preserve">became normal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without </w:t>
      </w:r>
      <w:ins w:id="764" w:author="陈崇" w:date="2019-11-27T18:07:00Z">
        <w:r w:rsidR="0036095E">
          <w:rPr>
            <w:rFonts w:ascii="Times New Roman" w:hAnsi="Times New Roman" w:cs="Times New Roman"/>
            <w:color w:val="000000" w:themeColor="text1"/>
          </w:rPr>
          <w:t xml:space="preserve">any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other </w:t>
      </w:r>
      <w:ins w:id="765" w:author="陈崇" w:date="2019-11-27T18:08:00Z">
        <w:r w:rsidR="0036095E">
          <w:rPr>
            <w:rFonts w:ascii="Times New Roman" w:hAnsi="Times New Roman" w:cs="Times New Roman"/>
            <w:color w:val="000000" w:themeColor="text1"/>
          </w:rPr>
          <w:t xml:space="preserve">HLH-related </w:t>
        </w:r>
      </w:ins>
      <w:del w:id="766" w:author="陈崇" w:date="2019-11-27T18:07:00Z">
        <w:r w:rsidRPr="00E746B6" w:rsidDel="0036095E">
          <w:rPr>
            <w:rFonts w:ascii="Times New Roman" w:hAnsi="Times New Roman" w:cs="Times New Roman"/>
            <w:color w:val="000000" w:themeColor="text1"/>
          </w:rPr>
          <w:delText>interference</w:delText>
        </w:r>
      </w:del>
      <w:ins w:id="767" w:author="陈崇" w:date="2019-11-27T18:07:00Z">
        <w:r w:rsidR="0036095E">
          <w:rPr>
            <w:rFonts w:ascii="Times New Roman" w:hAnsi="Times New Roman" w:cs="Times New Roman"/>
            <w:color w:val="000000" w:themeColor="text1"/>
          </w:rPr>
          <w:t>medications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Patient 6 experienced EBV reactivation after </w:t>
      </w:r>
      <w:ins w:id="768" w:author="陈崇" w:date="2019-11-27T18:10:00Z">
        <w:r w:rsidR="00F54C5B">
          <w:rPr>
            <w:rFonts w:ascii="Times New Roman" w:hAnsi="Times New Roman" w:cs="Times New Roman"/>
            <w:color w:val="000000" w:themeColor="text1"/>
          </w:rPr>
          <w:t xml:space="preserve">two </w:t>
        </w:r>
      </w:ins>
      <w:r w:rsidRPr="00E746B6">
        <w:rPr>
          <w:rFonts w:ascii="Times New Roman" w:hAnsi="Times New Roman" w:cs="Times New Roman"/>
          <w:color w:val="000000" w:themeColor="text1"/>
        </w:rPr>
        <w:t>nivolumab infusion</w:t>
      </w:r>
      <w:ins w:id="769" w:author="陈崇" w:date="2019-11-27T18:10:00Z">
        <w:r w:rsidR="00F54C5B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and discontinued the therapy. </w:t>
      </w:r>
    </w:p>
    <w:p w14:paraId="39A542C8" w14:textId="1D8697BF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During maintenance therapy, Patient 3 </w:t>
      </w:r>
      <w:del w:id="770" w:author="陈崇" w:date="2019-11-27T18:15:00Z">
        <w:r w:rsidRPr="00E746B6" w:rsidDel="00141BC8">
          <w:rPr>
            <w:rFonts w:ascii="Times New Roman" w:hAnsi="Times New Roman" w:cs="Times New Roman"/>
            <w:color w:val="000000" w:themeColor="text1"/>
          </w:rPr>
          <w:delText xml:space="preserve">developed </w:delText>
        </w:r>
      </w:del>
      <w:ins w:id="771" w:author="陈崇" w:date="2019-11-27T18:15:00Z">
        <w:r w:rsidR="00141BC8">
          <w:rPr>
            <w:rFonts w:ascii="Times New Roman" w:hAnsi="Times New Roman" w:cs="Times New Roman"/>
            <w:color w:val="000000" w:themeColor="text1"/>
          </w:rPr>
          <w:t>had</w:t>
        </w:r>
        <w:r w:rsidR="00141BC8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transient and mild skin pruritus and </w:t>
      </w:r>
      <w:del w:id="772" w:author="陈崇" w:date="2019-11-27T18:14:00Z">
        <w:r w:rsidRPr="00E746B6" w:rsidDel="00141BC8">
          <w:rPr>
            <w:rFonts w:ascii="Times New Roman" w:hAnsi="Times New Roman" w:cs="Times New Roman"/>
            <w:color w:val="000000" w:themeColor="text1"/>
          </w:rPr>
          <w:delText xml:space="preserve">whitening </w:delText>
        </w:r>
      </w:del>
      <w:ins w:id="773" w:author="陈崇" w:date="2019-11-27T18:14:00Z">
        <w:r w:rsidR="00141BC8">
          <w:rPr>
            <w:rFonts w:ascii="Times New Roman" w:hAnsi="Times New Roman" w:cs="Times New Roman"/>
            <w:color w:val="000000" w:themeColor="text1"/>
          </w:rPr>
          <w:t>lighten</w:t>
        </w:r>
        <w:r w:rsidR="00141BC8" w:rsidRPr="00E746B6">
          <w:rPr>
            <w:rFonts w:ascii="Times New Roman" w:hAnsi="Times New Roman" w:cs="Times New Roman"/>
            <w:color w:val="000000" w:themeColor="text1"/>
          </w:rPr>
          <w:t xml:space="preserve">ing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after 5 cycles of nivolumab. Otherwise, no treatment-related adverse events were </w:t>
      </w:r>
      <w:del w:id="774" w:author="陈崇" w:date="2019-11-27T18:15:00Z">
        <w:r w:rsidRPr="00E746B6" w:rsidDel="00141BC8">
          <w:rPr>
            <w:rFonts w:ascii="Times New Roman" w:hAnsi="Times New Roman" w:cs="Times New Roman"/>
            <w:color w:val="000000" w:themeColor="text1"/>
          </w:rPr>
          <w:delText xml:space="preserve">seen </w:delText>
        </w:r>
      </w:del>
      <w:ins w:id="775" w:author="陈崇" w:date="2019-11-27T18:15:00Z">
        <w:r w:rsidR="00141BC8">
          <w:rPr>
            <w:rFonts w:ascii="Times New Roman" w:hAnsi="Times New Roman" w:cs="Times New Roman"/>
            <w:color w:val="000000" w:themeColor="text1"/>
          </w:rPr>
          <w:t>observed</w:t>
        </w:r>
      </w:ins>
      <w:del w:id="776" w:author="陈崇" w:date="2019-11-27T18:15:00Z">
        <w:r w:rsidRPr="00E746B6" w:rsidDel="00141BC8">
          <w:rPr>
            <w:rFonts w:ascii="Times New Roman" w:hAnsi="Times New Roman" w:cs="Times New Roman"/>
            <w:color w:val="000000" w:themeColor="text1"/>
          </w:rPr>
          <w:delText>in other patients</w:delText>
        </w:r>
      </w:del>
      <w:r w:rsidRPr="00E746B6">
        <w:rPr>
          <w:rFonts w:ascii="Times New Roman" w:hAnsi="Times New Roman" w:cs="Times New Roman"/>
          <w:color w:val="000000" w:themeColor="text1"/>
        </w:rPr>
        <w:t>.</w:t>
      </w:r>
    </w:p>
    <w:p w14:paraId="13FFCD66" w14:textId="295D2D20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Single Cell </w:t>
      </w:r>
      <w:del w:id="777" w:author="陈崇" w:date="2019-11-27T18:16:00Z">
        <w:r w:rsidRPr="00E746B6" w:rsidDel="00BF719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delText xml:space="preserve">Transcriptome </w:delText>
        </w:r>
      </w:del>
      <w:ins w:id="778" w:author="陈崇" w:date="2019-11-27T18:16:00Z">
        <w:r w:rsidR="00BF719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RNA sequencing</w:t>
        </w:r>
        <w:r w:rsidR="00BF7196" w:rsidRPr="00E746B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</w:t>
        </w:r>
      </w:ins>
      <w:r w:rsidRPr="00E74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Analysis</w:t>
      </w:r>
    </w:p>
    <w:p w14:paraId="57777441" w14:textId="3855CC73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In order to explore the molecular and cellular mechanisms of nivolumab </w:t>
      </w:r>
      <w:del w:id="779" w:author="陈崇" w:date="2019-11-27T18:16:00Z">
        <w:r w:rsidRPr="00E746B6" w:rsidDel="00BF7196">
          <w:rPr>
            <w:rFonts w:ascii="Times New Roman" w:hAnsi="Times New Roman" w:cs="Times New Roman"/>
            <w:color w:val="000000" w:themeColor="text1"/>
          </w:rPr>
          <w:delText xml:space="preserve">on </w:delText>
        </w:r>
      </w:del>
      <w:ins w:id="780" w:author="陈崇" w:date="2019-11-27T18:16:00Z">
        <w:r w:rsidR="00BF7196">
          <w:rPr>
            <w:rFonts w:ascii="Times New Roman" w:hAnsi="Times New Roman" w:cs="Times New Roman"/>
            <w:color w:val="000000" w:themeColor="text1"/>
          </w:rPr>
          <w:t>treatment for</w:t>
        </w:r>
        <w:r w:rsidR="00BF7196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r/r EBV-HLH, </w:t>
      </w:r>
      <w:del w:id="781" w:author="陈崇" w:date="2019-11-27T13:57:00Z">
        <w:r w:rsidRPr="00E746B6" w:rsidDel="00D860E7">
          <w:rPr>
            <w:rFonts w:ascii="Times New Roman" w:hAnsi="Times New Roman" w:cs="Times New Roman"/>
            <w:color w:val="000000" w:themeColor="text1"/>
          </w:rPr>
          <w:delText>sc-RNAseq</w:delText>
        </w:r>
      </w:del>
      <w:ins w:id="782" w:author="陈崇" w:date="2019-11-27T13:57:00Z">
        <w:r w:rsidR="00D860E7">
          <w:rPr>
            <w:rFonts w:ascii="Times New Roman" w:hAnsi="Times New Roman" w:cs="Times New Roman"/>
            <w:color w:val="000000" w:themeColor="text1"/>
          </w:rPr>
          <w:t>scRNA-seq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was performed with </w:t>
      </w:r>
      <w:del w:id="783" w:author="user" w:date="2019-11-28T18:01:00Z">
        <w:r w:rsidRPr="00E746B6" w:rsidDel="004D42A5">
          <w:rPr>
            <w:rFonts w:ascii="Times New Roman" w:hAnsi="Times New Roman" w:cs="Times New Roman"/>
            <w:color w:val="000000" w:themeColor="text1"/>
          </w:rPr>
          <w:delText>peripheral white blood</w:delText>
        </w:r>
      </w:del>
      <w:ins w:id="784" w:author="user" w:date="2019-11-28T18:01:00Z">
        <w:r w:rsidR="004D42A5">
          <w:rPr>
            <w:rFonts w:ascii="Times New Roman" w:hAnsi="Times New Roman" w:cs="Times New Roman"/>
            <w:color w:val="000000" w:themeColor="text1"/>
          </w:rPr>
          <w:t>peripheral blood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cells of patient 7 before (T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>, Day 0</w:t>
      </w:r>
      <w:r w:rsidR="00481404" w:rsidRPr="00E746B6">
        <w:rPr>
          <w:rFonts w:ascii="Times New Roman" w:hAnsi="Times New Roman" w:cs="Times New Roman"/>
          <w:color w:val="000000" w:themeColor="text1"/>
        </w:rPr>
        <w:t>),</w:t>
      </w:r>
      <w:r w:rsidRPr="00E746B6">
        <w:rPr>
          <w:rFonts w:ascii="Times New Roman" w:hAnsi="Times New Roman" w:cs="Times New Roman"/>
          <w:color w:val="000000" w:themeColor="text1"/>
        </w:rPr>
        <w:t xml:space="preserve"> 1 week after treatment (T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t>, Day 7), after clinical CR (T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746B6">
        <w:rPr>
          <w:rFonts w:ascii="Times New Roman" w:hAnsi="Times New Roman" w:cs="Times New Roman"/>
          <w:color w:val="000000" w:themeColor="text1"/>
        </w:rPr>
        <w:t>, Day 21) and when plasma EBV</w:t>
      </w:r>
      <w:ins w:id="785" w:author="陈崇" w:date="2019-11-27T18:17:00Z">
        <w:r w:rsidR="005555D3">
          <w:rPr>
            <w:rFonts w:ascii="Times New Roman" w:hAnsi="Times New Roman" w:cs="Times New Roman"/>
            <w:color w:val="000000" w:themeColor="text1"/>
          </w:rPr>
          <w:t xml:space="preserve">-DNA became </w:t>
        </w:r>
      </w:ins>
      <w:del w:id="786" w:author="陈崇" w:date="2019-11-27T18:17:00Z">
        <w:r w:rsidRPr="00E746B6" w:rsidDel="005555D3">
          <w:rPr>
            <w:rFonts w:ascii="Times New Roman" w:hAnsi="Times New Roman" w:cs="Times New Roman"/>
            <w:color w:val="000000" w:themeColor="text1"/>
          </w:rPr>
          <w:delText xml:space="preserve"> was </w:delText>
        </w:r>
      </w:del>
      <w:r w:rsidRPr="00E746B6">
        <w:rPr>
          <w:rFonts w:ascii="Times New Roman" w:hAnsi="Times New Roman" w:cs="Times New Roman"/>
          <w:color w:val="000000" w:themeColor="text1"/>
        </w:rPr>
        <w:t>negative (T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E746B6">
        <w:rPr>
          <w:rFonts w:ascii="Times New Roman" w:hAnsi="Times New Roman" w:cs="Times New Roman"/>
          <w:color w:val="000000" w:themeColor="text1"/>
        </w:rPr>
        <w:t>, Day 76). Cell types were identified according to their expressions of marker genes (</w:t>
      </w:r>
      <w:ins w:id="787" w:author="Liu Pengpeng" w:date="2019-11-23T22:22:00Z">
        <w:r w:rsidR="004512C4">
          <w:rPr>
            <w:rFonts w:ascii="Times New Roman" w:hAnsi="Times New Roman" w:cs="Times New Roman"/>
            <w:color w:val="000000" w:themeColor="text1"/>
          </w:rPr>
          <w:t xml:space="preserve">Supplemental </w:t>
        </w:r>
      </w:ins>
      <w:del w:id="788" w:author="陈崇" w:date="2019-11-27T19:43:00Z">
        <w:r w:rsidRPr="00E746B6" w:rsidDel="00FB33E7">
          <w:rPr>
            <w:rFonts w:ascii="Times New Roman" w:hAnsi="Times New Roman" w:cs="Times New Roman"/>
            <w:color w:val="000000" w:themeColor="text1"/>
          </w:rPr>
          <w:delText>Fig</w:delText>
        </w:r>
      </w:del>
      <w:ins w:id="789" w:author="Liu Pengpeng" w:date="2019-11-23T22:00:00Z">
        <w:del w:id="790" w:author="陈崇" w:date="2019-11-27T19:43:00Z">
          <w:r w:rsidR="002750E1" w:rsidDel="00FB33E7">
            <w:rPr>
              <w:rFonts w:ascii="Times New Roman" w:hAnsi="Times New Roman" w:cs="Times New Roman"/>
              <w:color w:val="000000" w:themeColor="text1"/>
            </w:rPr>
            <w:delText>ure</w:delText>
          </w:r>
        </w:del>
      </w:ins>
      <w:del w:id="791" w:author="陈崇" w:date="2019-11-27T19:43:00Z">
        <w:r w:rsidRPr="00E746B6" w:rsidDel="00FB33E7">
          <w:rPr>
            <w:rFonts w:ascii="Times New Roman" w:hAnsi="Times New Roman" w:cs="Times New Roman"/>
            <w:color w:val="000000" w:themeColor="text1"/>
          </w:rPr>
          <w:delText>.</w:delText>
        </w:r>
      </w:del>
      <w:ins w:id="792" w:author="陈崇" w:date="2019-11-27T19:43:00Z">
        <w:r w:rsidR="00FB33E7">
          <w:rPr>
            <w:rFonts w:ascii="Times New Roman" w:hAnsi="Times New Roman" w:cs="Times New Roman"/>
            <w:color w:val="000000" w:themeColor="text1"/>
          </w:rPr>
          <w:t>Figure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793" w:author="Liu Pengpeng" w:date="2019-11-23T22:22:00Z">
        <w:r w:rsidRPr="00E746B6" w:rsidDel="004512C4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2). </w:t>
      </w:r>
    </w:p>
    <w:p w14:paraId="1CB3D647" w14:textId="7660104F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Hyperactive </w:t>
      </w:r>
      <w:bookmarkStart w:id="794" w:name="OLE_LINK78"/>
      <w:bookmarkStart w:id="795" w:name="OLE_LINK79"/>
      <w:r w:rsidRPr="00E746B6">
        <w:rPr>
          <w:rFonts w:ascii="Times New Roman" w:hAnsi="Times New Roman" w:cs="Times New Roman"/>
          <w:color w:val="000000" w:themeColor="text1"/>
        </w:rPr>
        <w:t>monocytes</w:t>
      </w:r>
      <w:bookmarkEnd w:id="794"/>
      <w:bookmarkEnd w:id="795"/>
      <w:r w:rsidRPr="00E746B6">
        <w:rPr>
          <w:rFonts w:ascii="Times New Roman" w:hAnsi="Times New Roman" w:cs="Times New Roman"/>
          <w:color w:val="000000" w:themeColor="text1"/>
        </w:rPr>
        <w:t>/</w:t>
      </w:r>
      <w:del w:id="796" w:author="陈崇" w:date="2019-11-27T18:19:00Z">
        <w:r w:rsidRPr="00E746B6" w:rsidDel="001868D6">
          <w:rPr>
            <w:rFonts w:ascii="Times New Roman" w:hAnsi="Times New Roman" w:cs="Times New Roman"/>
            <w:color w:val="000000" w:themeColor="text1"/>
          </w:rPr>
          <w:delText xml:space="preserve">macrophage </w:delText>
        </w:r>
      </w:del>
      <w:ins w:id="797" w:author="陈崇" w:date="2019-11-27T18:19:00Z">
        <w:r w:rsidR="001868D6">
          <w:rPr>
            <w:rFonts w:ascii="Times New Roman" w:hAnsi="Times New Roman" w:cs="Times New Roman"/>
            <w:color w:val="000000" w:themeColor="text1"/>
          </w:rPr>
          <w:t xml:space="preserve">macrophages </w:t>
        </w:r>
      </w:ins>
      <w:r w:rsidRPr="00E746B6">
        <w:rPr>
          <w:rFonts w:ascii="Times New Roman" w:hAnsi="Times New Roman" w:cs="Times New Roman"/>
          <w:color w:val="000000" w:themeColor="text1"/>
        </w:rPr>
        <w:t>have been proposed to be major effector cells of HLH</w:t>
      </w:r>
      <w:r w:rsidR="00E93F81">
        <w:rPr>
          <w:rFonts w:ascii="Times New Roman" w:hAnsi="Times New Roman" w:cs="Times New Roman"/>
          <w:color w:val="000000" w:themeColor="text1"/>
        </w:rPr>
        <w:fldChar w:fldCharType="begin"/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&lt;EndNote&gt;&lt;Cite&gt;&lt;Author&gt;Henter&lt;/Author&gt;&lt;Year&gt;1991&lt;/Year&gt;&lt;RecNum&gt;175&lt;/RecNum&gt;&lt;DisplayText&gt;&lt;style face="superscript"&gt;22&lt;/style&gt;&lt;/DisplayText&gt;&lt;record&gt;&lt;rec-number&gt;175&lt;/rec-number&gt;&lt;foreign-keys&gt;&lt;key app="EN" db-id="xdzarx5f6avwt6ee0ac59z9cdvdf5fzxev90" timestamp="1574946929"&gt;175&lt;/key&gt;&lt;/foreign-keys&gt;&lt;ref-type name="Journal Article"&gt;17&lt;/ref-type&gt;&lt;contributors&gt;&lt;authors&gt;&lt;author&gt;Henter, J. I.&lt;/author&gt;&lt;author&gt;Elinder, G.&lt;/author&gt;&lt;author&gt;Soder, O.&lt;/author&gt;&lt;author&gt;Hansson, M.&lt;/author&gt;&lt;author&gt;Andersson, B.&lt;/author&gt;&lt;author&gt;Andersson, U.&lt;/author&gt;&lt;/authors&gt;&lt;/contributors&gt;&lt;auth-address&gt;Department of Pediatrics, Karolinska Institute, St Goran&amp;apos;s Children&amp;apos;s Hospital, Stockholm, Sweden.&lt;/auth-address&gt;&lt;titles&gt;&lt;title&gt;Hypercytokinemia in familial hemophagocytic lymphohistiocytosis&lt;/title&gt;&lt;secondary-title&gt;Blood&lt;/secondary-title&gt;&lt;/titles&gt;&lt;periodical&gt;&lt;full-title&gt;Blood&lt;/full-title&gt;&lt;abbr-1&gt;Blood&lt;/abbr-1&gt;&lt;/periodical&gt;&lt;pages&gt;2918-22&lt;/pages&gt;&lt;volume&gt;78&lt;/volume&gt;&lt;number&gt;11&lt;/number&gt;&lt;edition&gt;1991/12/01&lt;/edition&gt;&lt;keywords&gt;&lt;keyword&gt;CD8 Antigens/blood&lt;/keyword&gt;&lt;keyword&gt;Child, Preschool&lt;/keyword&gt;&lt;keyword&gt;Female&lt;/keyword&gt;&lt;keyword&gt;Histiocytosis, Non-Langerhans-Cell/blood/genetics/*pathology&lt;/keyword&gt;&lt;keyword&gt;Humans&lt;/keyword&gt;&lt;keyword&gt;Infant&lt;/keyword&gt;&lt;keyword&gt;Interferon-gamma/blood&lt;/keyword&gt;&lt;keyword&gt;Interleukin-6/blood&lt;/keyword&gt;&lt;keyword&gt;Male&lt;/keyword&gt;&lt;keyword&gt;Tumor Necrosis Factor-alpha/metabolism&lt;/keyword&gt;&lt;/keywords&gt;&lt;dates&gt;&lt;year&gt;1991&lt;/year&gt;&lt;pub-dates&gt;&lt;date&gt;Dec 1&lt;/date&gt;&lt;/pub-dates&gt;&lt;/dates&gt;&lt;isbn&gt;0006-4971 (Print)&amp;#xD;0006-4971&lt;/isbn&gt;&lt;accession-num&gt;1954380&lt;/accession-num&gt;&lt;urls&gt;&lt;/urls&gt;&lt;remote-database-provider&gt;NLM&lt;/remote-database-provider&gt;&lt;language&gt;eng&lt;/language&gt;&lt;/record&gt;&lt;/Cite&gt;&lt;/EndNote&gt;</w:instrText>
      </w:r>
      <w:r w:rsidR="00E93F81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color w:val="000000" w:themeColor="text1"/>
          <w:vertAlign w:val="superscript"/>
        </w:rPr>
        <w:t>22</w:t>
      </w:r>
      <w:r w:rsidR="00E93F81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ins w:id="798" w:author="陈崇" w:date="2019-11-27T18:21:00Z">
        <w:r w:rsidR="001868D6">
          <w:rPr>
            <w:rFonts w:ascii="Times New Roman" w:hAnsi="Times New Roman" w:cs="Times New Roman"/>
            <w:color w:val="000000" w:themeColor="text1"/>
          </w:rPr>
          <w:t xml:space="preserve">Our </w:t>
        </w:r>
      </w:ins>
      <w:del w:id="799" w:author="陈崇" w:date="2019-11-27T18:21:00Z">
        <w:r w:rsidRPr="00E746B6" w:rsidDel="001868D6">
          <w:rPr>
            <w:rFonts w:ascii="Times New Roman" w:hAnsi="Times New Roman" w:cs="Times New Roman"/>
            <w:color w:val="000000" w:themeColor="text1"/>
          </w:rPr>
          <w:delText>We found</w:delText>
        </w:r>
      </w:del>
      <w:ins w:id="800" w:author="陈崇" w:date="2019-11-27T18:21:00Z">
        <w:r w:rsidR="001868D6">
          <w:rPr>
            <w:rFonts w:ascii="Times New Roman" w:hAnsi="Times New Roman" w:cs="Times New Roman"/>
            <w:color w:val="000000" w:themeColor="text1"/>
          </w:rPr>
          <w:t>scRNA-seq analysis showed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that </w:t>
      </w:r>
      <w:del w:id="801" w:author="陈崇" w:date="2019-11-27T18:22:00Z">
        <w:r w:rsidRPr="00E746B6" w:rsidDel="001868D6">
          <w:rPr>
            <w:rFonts w:ascii="Times New Roman" w:hAnsi="Times New Roman" w:cs="Times New Roman"/>
            <w:color w:val="000000" w:themeColor="text1"/>
          </w:rPr>
          <w:delText>&gt;</w:delText>
        </w:r>
      </w:del>
      <w:ins w:id="802" w:author="陈崇" w:date="2019-11-27T18:22:00Z">
        <w:r w:rsidR="001868D6">
          <w:rPr>
            <w:rFonts w:ascii="Times New Roman" w:hAnsi="Times New Roman" w:cs="Times New Roman"/>
            <w:color w:val="000000" w:themeColor="text1"/>
          </w:rPr>
          <w:t xml:space="preserve">more than </w:t>
        </w:r>
      </w:ins>
      <w:r w:rsidRPr="00E746B6">
        <w:rPr>
          <w:rFonts w:ascii="Times New Roman" w:hAnsi="Times New Roman" w:cs="Times New Roman"/>
          <w:color w:val="000000" w:themeColor="text1"/>
        </w:rPr>
        <w:t>25% of monocytes/</w:t>
      </w:r>
      <w:del w:id="803" w:author="陈崇" w:date="2019-11-27T18:19:00Z">
        <w:r w:rsidRPr="00E746B6" w:rsidDel="001868D6">
          <w:rPr>
            <w:rFonts w:ascii="Times New Roman" w:hAnsi="Times New Roman" w:cs="Times New Roman"/>
            <w:color w:val="000000" w:themeColor="text1"/>
          </w:rPr>
          <w:delText xml:space="preserve">macrophage </w:delText>
        </w:r>
      </w:del>
      <w:ins w:id="804" w:author="陈崇" w:date="2019-11-27T18:19:00Z">
        <w:r w:rsidR="001868D6">
          <w:rPr>
            <w:rFonts w:ascii="Times New Roman" w:hAnsi="Times New Roman" w:cs="Times New Roman"/>
            <w:color w:val="000000" w:themeColor="text1"/>
          </w:rPr>
          <w:t xml:space="preserve">macrophages </w:t>
        </w:r>
      </w:ins>
      <w:r w:rsidRPr="00E746B6">
        <w:rPr>
          <w:rFonts w:ascii="Times New Roman" w:hAnsi="Times New Roman" w:cs="Times New Roman"/>
          <w:color w:val="000000" w:themeColor="text1"/>
        </w:rPr>
        <w:t>at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 xml:space="preserve"> expressed </w:t>
      </w:r>
      <w:r w:rsidRPr="00E746B6">
        <w:rPr>
          <w:rFonts w:ascii="Times New Roman" w:hAnsi="Times New Roman" w:cs="Times New Roman"/>
          <w:color w:val="000000" w:themeColor="text1"/>
        </w:rPr>
        <w:lastRenderedPageBreak/>
        <w:t>abnormally high levels of active markers</w:t>
      </w:r>
      <w:ins w:id="805" w:author="陈崇" w:date="2019-11-27T18:22:00Z">
        <w:r w:rsidR="001868D6">
          <w:rPr>
            <w:rFonts w:ascii="Times New Roman" w:hAnsi="Times New Roman" w:cs="Times New Roman"/>
            <w:color w:val="000000" w:themeColor="text1"/>
          </w:rPr>
          <w:t>, such as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TNF, IL1B and CD163. The expression levels of these genes and also the proportion of this population dramatically decreased </w:t>
      </w:r>
      <w:del w:id="806" w:author="陈崇" w:date="2019-11-27T18:24:00Z">
        <w:r w:rsidRPr="00E746B6" w:rsidDel="007E5C59">
          <w:rPr>
            <w:rFonts w:ascii="Times New Roman" w:hAnsi="Times New Roman" w:cs="Times New Roman"/>
            <w:color w:val="000000" w:themeColor="text1"/>
          </w:rPr>
          <w:delText>after treatment</w:delText>
        </w:r>
      </w:del>
      <w:ins w:id="807" w:author="陈崇" w:date="2019-11-27T18:24:00Z">
        <w:r w:rsidR="007E5C59">
          <w:rPr>
            <w:rFonts w:ascii="Times New Roman" w:hAnsi="Times New Roman" w:cs="Times New Roman"/>
            <w:color w:val="000000" w:themeColor="text1"/>
          </w:rPr>
          <w:t>at T</w:t>
        </w:r>
        <w:r w:rsidR="007E5C59" w:rsidRPr="007E5C59">
          <w:rPr>
            <w:rFonts w:ascii="Times New Roman" w:hAnsi="Times New Roman" w:cs="Times New Roman"/>
            <w:color w:val="000000" w:themeColor="text1"/>
            <w:vertAlign w:val="subscript"/>
            <w:rPrChange w:id="808" w:author="陈崇" w:date="2019-11-27T18:24:00Z">
              <w:rPr>
                <w:rFonts w:ascii="Times New Roman" w:hAnsi="Times New Roman" w:cs="Times New Roman"/>
                <w:color w:val="000000" w:themeColor="text1"/>
              </w:rPr>
            </w:rPrChange>
          </w:rPr>
          <w:t>1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809" w:author="陈崇" w:date="2019-11-27T18:24:00Z">
        <w:r w:rsidR="007E5C59">
          <w:rPr>
            <w:rFonts w:ascii="Times New Roman" w:hAnsi="Times New Roman" w:cs="Times New Roman"/>
            <w:color w:val="000000" w:themeColor="text1"/>
          </w:rPr>
          <w:t xml:space="preserve">and then on </w:t>
        </w:r>
      </w:ins>
      <w:r w:rsidRPr="00E746B6">
        <w:rPr>
          <w:rFonts w:ascii="Times New Roman" w:hAnsi="Times New Roman" w:cs="Times New Roman"/>
          <w:color w:val="000000" w:themeColor="text1"/>
        </w:rPr>
        <w:t>(</w:t>
      </w:r>
      <w:ins w:id="810" w:author="Liu Pengpeng" w:date="2019-11-23T22:22:00Z">
        <w:r w:rsidR="004512C4">
          <w:rPr>
            <w:rFonts w:ascii="Times New Roman" w:hAnsi="Times New Roman" w:cs="Times New Roman"/>
            <w:color w:val="000000" w:themeColor="text1"/>
          </w:rPr>
          <w:t xml:space="preserve">Supplemental </w:t>
        </w:r>
      </w:ins>
      <w:del w:id="811" w:author="陈崇" w:date="2019-11-27T19:43:00Z">
        <w:r w:rsidRPr="00E746B6" w:rsidDel="00FB33E7">
          <w:rPr>
            <w:rFonts w:ascii="Times New Roman" w:hAnsi="Times New Roman" w:cs="Times New Roman"/>
            <w:color w:val="000000" w:themeColor="text1"/>
          </w:rPr>
          <w:delText>Fig</w:delText>
        </w:r>
      </w:del>
      <w:ins w:id="812" w:author="Liu Pengpeng" w:date="2019-11-23T22:09:00Z">
        <w:del w:id="813" w:author="陈崇" w:date="2019-11-27T19:43:00Z">
          <w:r w:rsidR="00735320" w:rsidDel="00FB33E7">
            <w:rPr>
              <w:rFonts w:ascii="Times New Roman" w:hAnsi="Times New Roman" w:cs="Times New Roman"/>
              <w:color w:val="000000" w:themeColor="text1"/>
            </w:rPr>
            <w:delText>ure</w:delText>
          </w:r>
        </w:del>
      </w:ins>
      <w:del w:id="814" w:author="陈崇" w:date="2019-11-27T19:43:00Z">
        <w:r w:rsidRPr="00E746B6" w:rsidDel="00FB33E7">
          <w:rPr>
            <w:rFonts w:ascii="Times New Roman" w:hAnsi="Times New Roman" w:cs="Times New Roman"/>
            <w:color w:val="000000" w:themeColor="text1"/>
          </w:rPr>
          <w:delText>.</w:delText>
        </w:r>
      </w:del>
      <w:ins w:id="815" w:author="陈崇" w:date="2019-11-27T19:43:00Z">
        <w:r w:rsidR="00FB33E7">
          <w:rPr>
            <w:rFonts w:ascii="Times New Roman" w:hAnsi="Times New Roman" w:cs="Times New Roman"/>
            <w:color w:val="000000" w:themeColor="text1"/>
          </w:rPr>
          <w:t>Figure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816" w:author="Liu Pengpeng" w:date="2019-11-23T22:22:00Z">
        <w:r w:rsidRPr="00E746B6" w:rsidDel="004512C4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>3). Consistently, there was a big population of abnormal CD8 T cells, indicated by high levels of IFNG and GZMB</w:t>
      </w:r>
      <w:ins w:id="817" w:author="陈崇" w:date="2019-11-27T18:24:00Z">
        <w:r w:rsidR="007E5C59">
          <w:rPr>
            <w:rFonts w:ascii="Times New Roman" w:hAnsi="Times New Roman" w:cs="Times New Roman"/>
            <w:color w:val="000000" w:themeColor="text1"/>
          </w:rPr>
          <w:t>,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at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 xml:space="preserve"> and their percentages gradually reduced from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t xml:space="preserve"> to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E746B6">
        <w:rPr>
          <w:rFonts w:ascii="Times New Roman" w:hAnsi="Times New Roman" w:cs="Times New Roman"/>
          <w:color w:val="000000" w:themeColor="text1"/>
        </w:rPr>
        <w:t xml:space="preserve"> (Figure 3A). Interestingly, these cells also expressed high levels of PD-1 and LAG3, </w:t>
      </w:r>
      <w:ins w:id="818" w:author="陈崇" w:date="2019-11-27T18:26:00Z">
        <w:r w:rsidR="007E5C59">
          <w:rPr>
            <w:rFonts w:ascii="Times New Roman" w:hAnsi="Times New Roman" w:cs="Times New Roman"/>
            <w:color w:val="000000" w:themeColor="text1"/>
          </w:rPr>
          <w:t xml:space="preserve">markers for </w:t>
        </w:r>
      </w:ins>
      <w:del w:id="819" w:author="陈崇" w:date="2019-11-27T18:26:00Z">
        <w:r w:rsidRPr="00E746B6" w:rsidDel="007E5C59">
          <w:rPr>
            <w:rFonts w:ascii="Times New Roman" w:hAnsi="Times New Roman" w:cs="Times New Roman"/>
            <w:color w:val="000000" w:themeColor="text1"/>
          </w:rPr>
          <w:delText xml:space="preserve">suggesting that they be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exhausted T cells </w:t>
      </w:r>
      <w:del w:id="820" w:author="陈崇" w:date="2019-11-27T18:26:00Z">
        <w:r w:rsidRPr="00E746B6" w:rsidDel="007E5C59">
          <w:rPr>
            <w:rFonts w:ascii="Times New Roman" w:hAnsi="Times New Roman" w:cs="Times New Roman"/>
            <w:color w:val="000000" w:themeColor="text1"/>
          </w:rPr>
          <w:delText xml:space="preserve">with impaired cytotoxicity </w:delText>
        </w:r>
      </w:del>
      <w:r w:rsidRPr="00E746B6">
        <w:rPr>
          <w:rFonts w:ascii="Times New Roman" w:hAnsi="Times New Roman" w:cs="Times New Roman"/>
          <w:color w:val="000000" w:themeColor="text1"/>
        </w:rPr>
        <w:t>(Figure</w:t>
      </w:r>
      <w:del w:id="821" w:author="陈崇" w:date="2019-11-27T18:29:00Z">
        <w:r w:rsidRPr="00E746B6" w:rsidDel="00735B4F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3A-B, supplemental Figure 4). Notably, PD-1+ T cells expanded rapidly after </w:t>
      </w:r>
      <w:ins w:id="822" w:author="陈崇" w:date="2019-11-27T18:28:00Z">
        <w:r w:rsidR="00735B4F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r w:rsidRPr="00E746B6">
        <w:rPr>
          <w:rFonts w:ascii="Times New Roman" w:hAnsi="Times New Roman" w:cs="Times New Roman"/>
          <w:color w:val="000000" w:themeColor="text1"/>
        </w:rPr>
        <w:t>first nivolumab infusion, with high expression</w:t>
      </w:r>
      <w:ins w:id="823" w:author="陈崇" w:date="2019-11-27T18:30:00Z">
        <w:r w:rsidR="00620F83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</w:t>
      </w:r>
      <w:del w:id="824" w:author="陈崇" w:date="2019-11-27T18:30:00Z">
        <w:r w:rsidRPr="00E746B6" w:rsidDel="00620F83">
          <w:rPr>
            <w:rFonts w:ascii="Times New Roman" w:hAnsi="Times New Roman" w:cs="Times New Roman"/>
            <w:color w:val="000000" w:themeColor="text1"/>
          </w:rPr>
          <w:delText>MKi</w:delText>
        </w:r>
      </w:del>
      <w:ins w:id="825" w:author="陈崇" w:date="2019-11-27T18:30:00Z">
        <w:r w:rsidR="00620F83" w:rsidRPr="00E746B6">
          <w:rPr>
            <w:rFonts w:ascii="Times New Roman" w:hAnsi="Times New Roman" w:cs="Times New Roman"/>
            <w:color w:val="000000" w:themeColor="text1"/>
          </w:rPr>
          <w:t>MK</w:t>
        </w:r>
        <w:r w:rsidR="00620F83">
          <w:rPr>
            <w:rFonts w:ascii="Times New Roman" w:hAnsi="Times New Roman" w:cs="Times New Roman"/>
            <w:color w:val="000000" w:themeColor="text1"/>
          </w:rPr>
          <w:t>I</w:t>
        </w:r>
      </w:ins>
      <w:del w:id="826" w:author="陈崇" w:date="2019-11-27T18:31:00Z">
        <w:r w:rsidRPr="00E746B6" w:rsidDel="00620F83">
          <w:rPr>
            <w:rFonts w:ascii="Times New Roman" w:hAnsi="Times New Roman" w:cs="Times New Roman"/>
            <w:color w:val="000000" w:themeColor="text1"/>
          </w:rPr>
          <w:delText>-</w:delText>
        </w:r>
      </w:del>
      <w:r w:rsidRPr="00E746B6">
        <w:rPr>
          <w:rFonts w:ascii="Times New Roman" w:hAnsi="Times New Roman" w:cs="Times New Roman"/>
          <w:color w:val="000000" w:themeColor="text1"/>
        </w:rPr>
        <w:t>67, implying being in active cell cycle</w:t>
      </w:r>
      <w:del w:id="827" w:author="陈崇" w:date="2019-11-27T18:31:00Z">
        <w:r w:rsidRPr="00E746B6" w:rsidDel="00620F83">
          <w:rPr>
            <w:rFonts w:ascii="Times New Roman" w:hAnsi="Times New Roman" w:cs="Times New Roman"/>
            <w:color w:val="000000" w:themeColor="text1"/>
          </w:rPr>
          <w:delText>s</w:delText>
        </w:r>
      </w:del>
      <w:del w:id="828" w:author="陈崇" w:date="2019-11-28T17:34:00Z">
        <w:r w:rsidRPr="00E746B6" w:rsidDel="00697946">
          <w:rPr>
            <w:rFonts w:ascii="Times New Roman" w:hAnsi="Times New Roman" w:cs="Times New Roman"/>
            <w:color w:val="000000" w:themeColor="text1"/>
          </w:rPr>
          <w:delText xml:space="preserve"> (Figure 3B, supplemental Figure 4)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ins w:id="829" w:author="陈崇" w:date="2019-11-28T17:35:00Z">
        <w:r w:rsidR="00C27AF3">
          <w:rPr>
            <w:rFonts w:ascii="Times New Roman" w:hAnsi="Times New Roman" w:cs="Times New Roman"/>
            <w:color w:val="000000" w:themeColor="text1"/>
          </w:rPr>
          <w:t>These cytotoxic T cells continued to expand at T</w:t>
        </w:r>
        <w:r w:rsidR="00C27AF3" w:rsidRPr="00C27AF3">
          <w:rPr>
            <w:rFonts w:ascii="Times New Roman" w:hAnsi="Times New Roman" w:cs="Times New Roman"/>
            <w:color w:val="000000" w:themeColor="text1"/>
            <w:vertAlign w:val="subscript"/>
            <w:rPrChange w:id="830" w:author="陈崇" w:date="2019-11-28T17:37:00Z">
              <w:rPr>
                <w:rFonts w:ascii="Times New Roman" w:hAnsi="Times New Roman" w:cs="Times New Roman"/>
                <w:color w:val="000000" w:themeColor="text1"/>
              </w:rPr>
            </w:rPrChange>
          </w:rPr>
          <w:t>2</w:t>
        </w:r>
        <w:r w:rsidR="00C27AF3">
          <w:rPr>
            <w:rFonts w:ascii="Times New Roman" w:hAnsi="Times New Roman" w:cs="Times New Roman"/>
            <w:color w:val="000000" w:themeColor="text1"/>
          </w:rPr>
          <w:t xml:space="preserve"> but with reduced expressions of </w:t>
        </w:r>
      </w:ins>
      <w:ins w:id="831" w:author="陈崇" w:date="2019-11-28T17:36:00Z">
        <w:r w:rsidR="00C27AF3">
          <w:rPr>
            <w:rFonts w:ascii="Times New Roman" w:hAnsi="Times New Roman" w:cs="Times New Roman"/>
            <w:color w:val="000000" w:themeColor="text1"/>
          </w:rPr>
          <w:t xml:space="preserve">LAG3 and MKI67, correlated with </w:t>
        </w:r>
      </w:ins>
      <w:ins w:id="832" w:author="陈崇" w:date="2019-11-28T17:37:00Z">
        <w:r w:rsidR="00C27AF3">
          <w:rPr>
            <w:rFonts w:ascii="Times New Roman" w:hAnsi="Times New Roman" w:cs="Times New Roman"/>
            <w:color w:val="000000" w:themeColor="text1"/>
          </w:rPr>
          <w:t xml:space="preserve">further decrease of EBV-DNA copies. </w:t>
        </w:r>
      </w:ins>
      <w:ins w:id="833" w:author="陈崇" w:date="2019-11-28T17:38:00Z">
        <w:r w:rsidR="00C27AF3">
          <w:rPr>
            <w:rFonts w:ascii="Times New Roman" w:hAnsi="Times New Roman" w:cs="Times New Roman"/>
            <w:color w:val="000000" w:themeColor="text1"/>
          </w:rPr>
          <w:t>At T</w:t>
        </w:r>
        <w:r w:rsidR="00C27AF3" w:rsidRPr="00CF57CB">
          <w:rPr>
            <w:rFonts w:ascii="Times New Roman" w:hAnsi="Times New Roman" w:cs="Times New Roman"/>
            <w:color w:val="000000" w:themeColor="text1"/>
            <w:vertAlign w:val="subscript"/>
            <w:rPrChange w:id="834" w:author="陈崇" w:date="2019-11-28T17:40:00Z">
              <w:rPr>
                <w:rFonts w:ascii="Times New Roman" w:hAnsi="Times New Roman" w:cs="Times New Roman"/>
                <w:color w:val="000000" w:themeColor="text1"/>
              </w:rPr>
            </w:rPrChange>
          </w:rPr>
          <w:t>3</w:t>
        </w:r>
        <w:r w:rsidR="00C27AF3">
          <w:rPr>
            <w:rFonts w:ascii="Times New Roman" w:hAnsi="Times New Roman" w:cs="Times New Roman"/>
            <w:color w:val="000000" w:themeColor="text1"/>
          </w:rPr>
          <w:t>,</w:t>
        </w:r>
      </w:ins>
      <w:ins w:id="835" w:author="陈崇" w:date="2019-11-28T17:39:00Z">
        <w:r w:rsidR="00CF57CB">
          <w:rPr>
            <w:rFonts w:ascii="Times New Roman" w:hAnsi="Times New Roman" w:cs="Times New Roman"/>
            <w:color w:val="000000" w:themeColor="text1"/>
          </w:rPr>
          <w:t xml:space="preserve"> the </w:t>
        </w:r>
      </w:ins>
      <w:ins w:id="836" w:author="陈崇" w:date="2019-11-28T17:40:00Z">
        <w:r w:rsidR="00CF57CB">
          <w:rPr>
            <w:rFonts w:ascii="Times New Roman" w:hAnsi="Times New Roman" w:cs="Times New Roman"/>
            <w:color w:val="000000" w:themeColor="text1"/>
          </w:rPr>
          <w:t xml:space="preserve">cellular components and the gene signatures of the patient’s blood </w:t>
        </w:r>
      </w:ins>
      <w:ins w:id="837" w:author="陈崇" w:date="2019-11-28T17:41:00Z">
        <w:r w:rsidR="00CF57CB">
          <w:rPr>
            <w:rFonts w:ascii="Times New Roman" w:hAnsi="Times New Roman" w:cs="Times New Roman"/>
            <w:color w:val="000000" w:themeColor="text1"/>
          </w:rPr>
          <w:t>were similar to those in healthy adults</w:t>
        </w:r>
      </w:ins>
      <w:r w:rsidR="00E94551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PEVuZE5vdGU+PENpdGU+PEF1dGhvcj5aaGVuZzwvQXV0aG9yPjxZZWFyPjIwMTc8L1llYXI+PFJl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E93F81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PEVuZE5vdGU+PENpdGU+PEF1dGhvcj5aaGVuZzwvQXV0aG9yPjxZZWFyPjIwMTc8L1llYXI+PFJl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E93F81">
        <w:rPr>
          <w:rFonts w:ascii="Times New Roman" w:hAnsi="Times New Roman" w:cs="Times New Roman"/>
          <w:color w:val="000000" w:themeColor="text1"/>
        </w:rPr>
      </w:r>
      <w:r w:rsidR="00E93F81">
        <w:rPr>
          <w:rFonts w:ascii="Times New Roman" w:hAnsi="Times New Roman" w:cs="Times New Roman"/>
          <w:color w:val="000000" w:themeColor="text1"/>
        </w:rPr>
        <w:fldChar w:fldCharType="end"/>
      </w:r>
      <w:r w:rsidR="00E94551">
        <w:rPr>
          <w:rFonts w:ascii="Times New Roman" w:hAnsi="Times New Roman" w:cs="Times New Roman"/>
          <w:color w:val="000000" w:themeColor="text1"/>
        </w:rPr>
      </w:r>
      <w:r w:rsidR="00E94551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color w:val="000000" w:themeColor="text1"/>
          <w:vertAlign w:val="superscript"/>
        </w:rPr>
        <w:t>23</w:t>
      </w:r>
      <w:r w:rsidR="00E94551">
        <w:rPr>
          <w:rFonts w:ascii="Times New Roman" w:hAnsi="Times New Roman" w:cs="Times New Roman"/>
          <w:color w:val="000000" w:themeColor="text1"/>
        </w:rPr>
        <w:fldChar w:fldCharType="end"/>
      </w:r>
      <w:ins w:id="838" w:author="陈崇" w:date="2019-11-28T17:41:00Z">
        <w:r w:rsidR="00CF57CB">
          <w:rPr>
            <w:rFonts w:ascii="Times New Roman" w:hAnsi="Times New Roman" w:cs="Times New Roman"/>
            <w:color w:val="000000" w:themeColor="text1"/>
          </w:rPr>
          <w:t xml:space="preserve">, </w:t>
        </w:r>
      </w:ins>
      <w:ins w:id="839" w:author="陈崇" w:date="2019-11-28T17:42:00Z">
        <w:r w:rsidR="00CF57CB">
          <w:rPr>
            <w:rFonts w:ascii="Times New Roman" w:hAnsi="Times New Roman" w:cs="Times New Roman"/>
            <w:color w:val="000000" w:themeColor="text1"/>
          </w:rPr>
          <w:t xml:space="preserve">further </w:t>
        </w:r>
      </w:ins>
      <w:ins w:id="840" w:author="陈崇" w:date="2019-11-28T17:41:00Z">
        <w:r w:rsidR="00CF57CB">
          <w:rPr>
            <w:rFonts w:ascii="Times New Roman" w:hAnsi="Times New Roman" w:cs="Times New Roman"/>
            <w:color w:val="000000" w:themeColor="text1"/>
          </w:rPr>
          <w:t xml:space="preserve">indicating </w:t>
        </w:r>
      </w:ins>
      <w:ins w:id="841" w:author="陈崇" w:date="2019-11-28T17:42:00Z">
        <w:r w:rsidR="00CF57CB">
          <w:rPr>
            <w:rFonts w:ascii="Times New Roman" w:hAnsi="Times New Roman" w:cs="Times New Roman"/>
            <w:color w:val="000000" w:themeColor="text1"/>
          </w:rPr>
          <w:t>molecular CR</w:t>
        </w:r>
      </w:ins>
      <w:ins w:id="842" w:author="陈崇" w:date="2019-11-28T17:43:00Z">
        <w:r w:rsidR="00CF57CB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CF57CB" w:rsidRPr="00E746B6">
          <w:rPr>
            <w:rFonts w:ascii="Times New Roman" w:hAnsi="Times New Roman" w:cs="Times New Roman"/>
            <w:color w:val="000000" w:themeColor="text1"/>
          </w:rPr>
          <w:t xml:space="preserve">(supplemental Figure </w:t>
        </w:r>
      </w:ins>
      <w:ins w:id="843" w:author="陈崇" w:date="2019-11-28T17:44:00Z">
        <w:r w:rsidR="00CF57CB">
          <w:rPr>
            <w:rFonts w:ascii="Times New Roman" w:hAnsi="Times New Roman" w:cs="Times New Roman"/>
            <w:color w:val="000000" w:themeColor="text1"/>
          </w:rPr>
          <w:t>2A-B and 4</w:t>
        </w:r>
      </w:ins>
      <w:ins w:id="844" w:author="陈崇" w:date="2019-11-28T17:43:00Z">
        <w:r w:rsidR="00CF57CB" w:rsidRPr="00E746B6">
          <w:rPr>
            <w:rFonts w:ascii="Times New Roman" w:hAnsi="Times New Roman" w:cs="Times New Roman"/>
            <w:color w:val="000000" w:themeColor="text1"/>
          </w:rPr>
          <w:t>)</w:t>
        </w:r>
        <w:r w:rsidR="00CF57CB">
          <w:rPr>
            <w:rFonts w:ascii="Times New Roman" w:hAnsi="Times New Roman" w:cs="Times New Roman"/>
            <w:color w:val="000000" w:themeColor="text1"/>
          </w:rPr>
          <w:t>.</w:t>
        </w:r>
      </w:ins>
      <w:ins w:id="845" w:author="陈崇" w:date="2019-11-28T17:38:00Z">
        <w:r w:rsidR="00C27AF3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846" w:author="陈崇" w:date="2019-11-27T18:32:00Z">
        <w:r w:rsidRPr="00E746B6" w:rsidDel="0009369A">
          <w:rPr>
            <w:rFonts w:ascii="Times New Roman" w:hAnsi="Times New Roman" w:cs="Times New Roman"/>
            <w:color w:val="000000" w:themeColor="text1"/>
          </w:rPr>
          <w:delText>Interestingly</w:delText>
        </w:r>
      </w:del>
      <w:ins w:id="847" w:author="陈崇" w:date="2019-11-27T18:32:00Z">
        <w:r w:rsidR="0009369A">
          <w:rPr>
            <w:rFonts w:ascii="Times New Roman" w:hAnsi="Times New Roman" w:cs="Times New Roman"/>
            <w:color w:val="000000" w:themeColor="text1"/>
          </w:rPr>
          <w:t>Important</w:t>
        </w:r>
        <w:r w:rsidR="0009369A" w:rsidRPr="00E746B6">
          <w:rPr>
            <w:rFonts w:ascii="Times New Roman" w:hAnsi="Times New Roman" w:cs="Times New Roman"/>
            <w:color w:val="000000" w:themeColor="text1"/>
          </w:rPr>
          <w:t>ly</w:t>
        </w:r>
      </w:ins>
      <w:r w:rsidRPr="00E746B6">
        <w:rPr>
          <w:rFonts w:ascii="Times New Roman" w:hAnsi="Times New Roman" w:cs="Times New Roman"/>
          <w:color w:val="000000" w:themeColor="text1"/>
        </w:rPr>
        <w:t>, gene network analysis showed that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 xml:space="preserve"> CD8 T cells highly expressed genes enriched in </w:t>
      </w:r>
      <w:ins w:id="848" w:author="陈崇" w:date="2019-11-27T18:35:00Z">
        <w:r w:rsidR="00A91E47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r w:rsidRPr="00E746B6">
        <w:rPr>
          <w:rFonts w:ascii="Times New Roman" w:hAnsi="Times New Roman" w:cs="Times New Roman"/>
          <w:color w:val="000000" w:themeColor="text1"/>
        </w:rPr>
        <w:t>EBV infection</w:t>
      </w:r>
      <w:ins w:id="849" w:author="陈崇" w:date="2019-11-27T18:35:00Z">
        <w:r w:rsidR="00A91E47">
          <w:rPr>
            <w:rFonts w:ascii="Times New Roman" w:hAnsi="Times New Roman" w:cs="Times New Roman"/>
            <w:color w:val="000000" w:themeColor="text1"/>
          </w:rPr>
          <w:t xml:space="preserve"> pathway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</w:t>
      </w:r>
      <w:ins w:id="850" w:author="陈崇" w:date="2019-11-27T18:35:00Z">
        <w:r w:rsidR="00A91E47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T cell receptor signaling </w:t>
      </w:r>
      <w:ins w:id="851" w:author="陈崇" w:date="2019-11-27T18:35:00Z">
        <w:r w:rsidR="00A91E47">
          <w:rPr>
            <w:rFonts w:ascii="Times New Roman" w:hAnsi="Times New Roman" w:cs="Times New Roman"/>
            <w:color w:val="000000" w:themeColor="text1"/>
          </w:rPr>
          <w:t xml:space="preserve">pathway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and also </w:t>
      </w:r>
      <w:ins w:id="852" w:author="陈崇" w:date="2019-11-27T18:35:00Z">
        <w:r w:rsidR="00A91E47">
          <w:rPr>
            <w:rFonts w:ascii="Times New Roman" w:hAnsi="Times New Roman" w:cs="Times New Roman"/>
            <w:color w:val="000000" w:themeColor="text1"/>
          </w:rPr>
          <w:t>the</w:t>
        </w:r>
      </w:ins>
      <w:ins w:id="853" w:author="陈崇" w:date="2019-11-27T18:36:00Z">
        <w:r w:rsidR="00A91E47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apoptosis pathway</w:t>
      </w:r>
      <w:del w:id="854" w:author="陈崇" w:date="2019-11-27T18:35:00Z">
        <w:r w:rsidRPr="00E746B6" w:rsidDel="00A91E47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, </w:t>
      </w:r>
      <w:del w:id="855" w:author="陈崇" w:date="2019-11-27T18:35:00Z">
        <w:r w:rsidRPr="00E746B6" w:rsidDel="00A91E47">
          <w:rPr>
            <w:rFonts w:ascii="Times New Roman" w:hAnsi="Times New Roman" w:cs="Times New Roman"/>
            <w:color w:val="000000" w:themeColor="text1"/>
          </w:rPr>
          <w:delText xml:space="preserve">which were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consistent with the </w:t>
      </w:r>
      <w:ins w:id="856" w:author="陈崇" w:date="2019-11-27T18:36:00Z">
        <w:r w:rsidR="00A91E47">
          <w:rPr>
            <w:rFonts w:ascii="Times New Roman" w:hAnsi="Times New Roman" w:cs="Times New Roman"/>
            <w:color w:val="000000" w:themeColor="text1"/>
          </w:rPr>
          <w:t xml:space="preserve">hyperinflammatory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syndrome of the disease (Figure 3C). </w:t>
      </w:r>
      <w:del w:id="857" w:author="陈崇" w:date="2019-11-27T18:39:00Z">
        <w:r w:rsidRPr="00E746B6" w:rsidDel="00F80D71">
          <w:rPr>
            <w:rFonts w:ascii="Times New Roman" w:hAnsi="Times New Roman" w:cs="Times New Roman"/>
            <w:color w:val="000000" w:themeColor="text1"/>
          </w:rPr>
          <w:delText>While in contrast</w:delText>
        </w:r>
      </w:del>
      <w:ins w:id="858" w:author="陈崇" w:date="2019-11-27T18:39:00Z">
        <w:r w:rsidR="00F80D71">
          <w:rPr>
            <w:rFonts w:ascii="Times New Roman" w:hAnsi="Times New Roman" w:cs="Times New Roman"/>
            <w:color w:val="000000" w:themeColor="text1"/>
          </w:rPr>
          <w:t>Surprisingly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multiple T cell activation pathways and </w:t>
      </w:r>
      <w:ins w:id="859" w:author="陈崇" w:date="2019-11-27T18:37:00Z">
        <w:r w:rsidR="00A91E47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degranulation pathway were </w:t>
      </w:r>
      <w:ins w:id="860" w:author="陈崇" w:date="2019-11-27T18:41:00Z">
        <w:r w:rsidR="00F83B62">
          <w:rPr>
            <w:rFonts w:ascii="Times New Roman" w:hAnsi="Times New Roman" w:cs="Times New Roman"/>
            <w:color w:val="000000" w:themeColor="text1"/>
          </w:rPr>
          <w:t>positive</w:t>
        </w:r>
      </w:ins>
      <w:ins w:id="861" w:author="陈崇" w:date="2019-11-27T18:37:00Z">
        <w:r w:rsidR="00A91E47">
          <w:rPr>
            <w:rFonts w:ascii="Times New Roman" w:hAnsi="Times New Roman" w:cs="Times New Roman"/>
            <w:color w:val="000000" w:themeColor="text1"/>
          </w:rPr>
          <w:t xml:space="preserve">ly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enriched in CD8 T cells after </w:t>
      </w:r>
      <w:ins w:id="862" w:author="陈崇" w:date="2019-11-27T18:37:00Z">
        <w:r w:rsidR="00A91E47">
          <w:rPr>
            <w:rFonts w:ascii="Times New Roman" w:hAnsi="Times New Roman" w:cs="Times New Roman"/>
            <w:color w:val="000000" w:themeColor="text1"/>
          </w:rPr>
          <w:t xml:space="preserve">the first </w:t>
        </w:r>
      </w:ins>
      <w:r w:rsidRPr="00E746B6">
        <w:rPr>
          <w:rFonts w:ascii="Times New Roman" w:hAnsi="Times New Roman" w:cs="Times New Roman"/>
          <w:color w:val="000000" w:themeColor="text1"/>
        </w:rPr>
        <w:t>nivolumab treatment (T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t>)</w:t>
      </w:r>
      <w:ins w:id="863" w:author="陈崇" w:date="2019-11-27T18:42:00Z">
        <w:r w:rsidR="00F83B62">
          <w:rPr>
            <w:rFonts w:ascii="Times New Roman" w:hAnsi="Times New Roman" w:cs="Times New Roman"/>
            <w:color w:val="000000" w:themeColor="text1"/>
          </w:rPr>
          <w:t>, comparing to T</w:t>
        </w:r>
        <w:r w:rsidR="00F83B62" w:rsidRPr="00F83B62">
          <w:rPr>
            <w:rFonts w:ascii="Times New Roman" w:hAnsi="Times New Roman" w:cs="Times New Roman"/>
            <w:color w:val="000000" w:themeColor="text1"/>
            <w:vertAlign w:val="subscript"/>
            <w:rPrChange w:id="864" w:author="陈崇" w:date="2019-11-27T18:42:00Z">
              <w:rPr>
                <w:rFonts w:ascii="Times New Roman" w:hAnsi="Times New Roman" w:cs="Times New Roman"/>
                <w:color w:val="000000" w:themeColor="text1"/>
              </w:rPr>
            </w:rPrChange>
          </w:rPr>
          <w:t>0</w:t>
        </w:r>
        <w:r w:rsidR="00F83B62">
          <w:rPr>
            <w:rFonts w:ascii="Times New Roman" w:hAnsi="Times New Roman" w:cs="Times New Roman"/>
            <w:color w:val="000000" w:themeColor="text1"/>
          </w:rPr>
          <w:t xml:space="preserve"> CD8 T cells, suggesting that nivolumab restored the defect</w:t>
        </w:r>
      </w:ins>
      <w:ins w:id="865" w:author="陈崇" w:date="2019-11-27T18:45:00Z">
        <w:r w:rsidR="00CF0813">
          <w:rPr>
            <w:rFonts w:ascii="Times New Roman" w:hAnsi="Times New Roman" w:cs="Times New Roman"/>
            <w:color w:val="000000" w:themeColor="text1"/>
          </w:rPr>
          <w:t>ive cytotoxicity</w:t>
        </w:r>
      </w:ins>
      <w:ins w:id="866" w:author="陈崇" w:date="2019-11-27T18:42:00Z">
        <w:r w:rsidR="00F83B62">
          <w:rPr>
            <w:rFonts w:ascii="Times New Roman" w:hAnsi="Times New Roman" w:cs="Times New Roman"/>
            <w:color w:val="000000" w:themeColor="text1"/>
          </w:rPr>
          <w:t xml:space="preserve"> of CD8 T cell</w:t>
        </w:r>
      </w:ins>
      <w:ins w:id="867" w:author="陈崇" w:date="2019-11-27T18:45:00Z">
        <w:r w:rsidR="00CF0813">
          <w:rPr>
            <w:rFonts w:ascii="Times New Roman" w:hAnsi="Times New Roman" w:cs="Times New Roman"/>
            <w:color w:val="000000" w:themeColor="text1"/>
          </w:rPr>
          <w:t>s</w:t>
        </w:r>
      </w:ins>
      <w:ins w:id="868" w:author="陈崇" w:date="2019-11-27T18:42:00Z">
        <w:r w:rsidR="00F83B62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869" w:author="陈崇" w:date="2019-11-27T18:45:00Z">
        <w:r w:rsidRPr="00E746B6" w:rsidDel="00CF0813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Pr="00E746B6">
        <w:rPr>
          <w:rFonts w:ascii="Times New Roman" w:hAnsi="Times New Roman" w:cs="Times New Roman"/>
          <w:color w:val="000000" w:themeColor="text1"/>
        </w:rPr>
        <w:t>(Figure 3D). Importantly, the expansion and activation of these PD-1+ CD8 T cells w</w:t>
      </w:r>
      <w:ins w:id="870" w:author="陈崇" w:date="2019-11-27T18:45:00Z">
        <w:r w:rsidR="00CF0813">
          <w:rPr>
            <w:rFonts w:ascii="Times New Roman" w:hAnsi="Times New Roman" w:cs="Times New Roman"/>
            <w:color w:val="000000" w:themeColor="text1"/>
          </w:rPr>
          <w:t>ere</w:t>
        </w:r>
      </w:ins>
      <w:del w:id="871" w:author="陈崇" w:date="2019-11-27T18:45:00Z">
        <w:r w:rsidRPr="00E746B6" w:rsidDel="00CF0813">
          <w:rPr>
            <w:rFonts w:ascii="Times New Roman" w:hAnsi="Times New Roman" w:cs="Times New Roman"/>
            <w:color w:val="000000" w:themeColor="text1"/>
          </w:rPr>
          <w:delText>as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correlated with dramatic</w:t>
      </w:r>
      <w:del w:id="872" w:author="陈崇" w:date="2019-11-27T18:47:00Z">
        <w:r w:rsidRPr="00E746B6" w:rsidDel="00CF0813">
          <w:rPr>
            <w:rFonts w:ascii="Times New Roman" w:hAnsi="Times New Roman" w:cs="Times New Roman"/>
            <w:color w:val="000000" w:themeColor="text1"/>
          </w:rPr>
          <w:delText>ally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reduction</w:t>
      </w:r>
      <w:ins w:id="873" w:author="陈崇" w:date="2019-11-27T18:48:00Z">
        <w:r w:rsidR="00CF0813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intracellular </w:t>
      </w:r>
      <w:del w:id="874" w:author="陈崇" w:date="2019-11-27T18:45:00Z">
        <w:r w:rsidRPr="00E746B6" w:rsidDel="00CF0813">
          <w:rPr>
            <w:rFonts w:ascii="Times New Roman" w:hAnsi="Times New Roman" w:cs="Times New Roman"/>
            <w:color w:val="000000" w:themeColor="text1"/>
          </w:rPr>
          <w:delText xml:space="preserve">EBV </w:delText>
        </w:r>
      </w:del>
      <w:ins w:id="875" w:author="陈崇" w:date="2019-11-27T18:45:00Z">
        <w:r w:rsidR="00CF0813" w:rsidRPr="00E746B6">
          <w:rPr>
            <w:rFonts w:ascii="Times New Roman" w:hAnsi="Times New Roman" w:cs="Times New Roman"/>
            <w:color w:val="000000" w:themeColor="text1"/>
          </w:rPr>
          <w:t>EBV</w:t>
        </w:r>
        <w:r w:rsidR="00CF0813">
          <w:rPr>
            <w:rFonts w:ascii="Times New Roman" w:hAnsi="Times New Roman" w:cs="Times New Roman"/>
            <w:color w:val="000000" w:themeColor="text1"/>
          </w:rPr>
          <w:t>-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DNA copy numbers in B and NK cells, suggesting their enhanced anti-EBV activity </w:t>
      </w:r>
      <w:del w:id="876" w:author="陈崇" w:date="2019-11-27T18:48:00Z">
        <w:r w:rsidRPr="00E746B6" w:rsidDel="00CF0813">
          <w:rPr>
            <w:rFonts w:ascii="Times New Roman" w:hAnsi="Times New Roman" w:cs="Times New Roman"/>
            <w:color w:val="000000" w:themeColor="text1"/>
          </w:rPr>
          <w:delText xml:space="preserve">with </w:delText>
        </w:r>
      </w:del>
      <w:ins w:id="877" w:author="陈崇" w:date="2019-11-27T18:48:00Z">
        <w:r w:rsidR="00CF0813">
          <w:rPr>
            <w:rFonts w:ascii="Times New Roman" w:hAnsi="Times New Roman" w:cs="Times New Roman"/>
            <w:color w:val="000000" w:themeColor="text1"/>
          </w:rPr>
          <w:t>by</w:t>
        </w:r>
        <w:r w:rsidR="00CF0813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nivolumab (Figure 3E).</w:t>
      </w:r>
    </w:p>
    <w:p w14:paraId="3A303484" w14:textId="3E91E10A" w:rsidR="0033265E" w:rsidRPr="00E746B6" w:rsidRDefault="0033265E" w:rsidP="009A31A0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del w:id="878" w:author="陈崇" w:date="2019-11-27T19:38:00Z">
        <w:r w:rsidRPr="00E746B6" w:rsidDel="00FB33E7">
          <w:rPr>
            <w:rFonts w:ascii="Times New Roman" w:hAnsi="Times New Roman" w:cs="Times New Roman"/>
            <w:color w:val="000000" w:themeColor="text1"/>
          </w:rPr>
          <w:delText>Germline</w:delText>
        </w:r>
      </w:del>
      <w:ins w:id="879" w:author="陈崇" w:date="2019-11-27T19:38:00Z">
        <w:r w:rsidR="00FB33E7">
          <w:rPr>
            <w:rFonts w:ascii="Times New Roman" w:hAnsi="Times New Roman" w:cs="Times New Roman" w:hint="eastAsia"/>
            <w:color w:val="000000" w:themeColor="text1"/>
          </w:rPr>
          <w:t>Los</w:t>
        </w:r>
        <w:r w:rsidR="00FB33E7">
          <w:rPr>
            <w:rFonts w:ascii="Times New Roman" w:hAnsi="Times New Roman" w:cs="Times New Roman"/>
            <w:color w:val="000000" w:themeColor="text1"/>
          </w:rPr>
          <w:t>s of function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mutations </w:t>
      </w:r>
      <w:del w:id="880" w:author="陈崇" w:date="2019-11-27T18:50:00Z">
        <w:r w:rsidRPr="00E746B6" w:rsidDel="004F6FB2">
          <w:rPr>
            <w:rFonts w:ascii="Times New Roman" w:hAnsi="Times New Roman" w:cs="Times New Roman"/>
            <w:color w:val="000000" w:themeColor="text1"/>
          </w:rPr>
          <w:delText xml:space="preserve">and expression dysregulations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of </w:t>
      </w:r>
      <w:del w:id="881" w:author="陈崇" w:date="2019-11-27T19:38:00Z">
        <w:r w:rsidRPr="00E746B6" w:rsidDel="00FB33E7">
          <w:rPr>
            <w:rFonts w:ascii="Times New Roman" w:hAnsi="Times New Roman" w:cs="Times New Roman"/>
            <w:color w:val="000000" w:themeColor="text1"/>
          </w:rPr>
          <w:delText>HLH-related</w:delText>
        </w:r>
      </w:del>
      <w:del w:id="882" w:author="陈崇" w:date="2019-11-27T19:39:00Z">
        <w:r w:rsidRPr="00E746B6" w:rsidDel="00FB33E7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genes </w:t>
      </w:r>
      <w:ins w:id="883" w:author="陈崇" w:date="2019-11-27T19:39:00Z">
        <w:r w:rsidR="00FB33E7">
          <w:rPr>
            <w:rFonts w:ascii="Times New Roman" w:hAnsi="Times New Roman" w:cs="Times New Roman"/>
            <w:color w:val="000000" w:themeColor="text1"/>
          </w:rPr>
          <w:t xml:space="preserve">important for </w:t>
        </w:r>
      </w:ins>
      <w:ins w:id="884" w:author="陈崇" w:date="2019-11-27T19:40:00Z">
        <w:r w:rsidR="00FB33E7">
          <w:rPr>
            <w:rFonts w:ascii="Times New Roman" w:hAnsi="Times New Roman" w:cs="Times New Roman"/>
            <w:color w:val="000000" w:themeColor="text1"/>
          </w:rPr>
          <w:t xml:space="preserve">the functions of </w:t>
        </w:r>
      </w:ins>
      <w:ins w:id="885" w:author="陈崇" w:date="2019-11-27T19:39:00Z">
        <w:r w:rsidR="00FB33E7">
          <w:rPr>
            <w:rFonts w:ascii="Times New Roman" w:hAnsi="Times New Roman" w:cs="Times New Roman"/>
            <w:color w:val="000000" w:themeColor="text1"/>
          </w:rPr>
          <w:t xml:space="preserve">cytotoxic T and/or NK cells </w:t>
        </w:r>
      </w:ins>
      <w:del w:id="886" w:author="陈崇" w:date="2019-11-27T19:40:00Z">
        <w:r w:rsidRPr="00E746B6" w:rsidDel="00FB33E7">
          <w:rPr>
            <w:rFonts w:ascii="Times New Roman" w:hAnsi="Times New Roman" w:cs="Times New Roman"/>
            <w:color w:val="000000" w:themeColor="text1"/>
          </w:rPr>
          <w:delText xml:space="preserve">have been showed to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contribute to </w:t>
      </w:r>
      <w:ins w:id="887" w:author="陈崇" w:date="2019-11-27T19:35:00Z">
        <w:r w:rsidR="00102F62">
          <w:rPr>
            <w:rFonts w:ascii="Times New Roman" w:hAnsi="Times New Roman" w:cs="Times New Roman" w:hint="eastAsia"/>
            <w:color w:val="000000" w:themeColor="text1"/>
          </w:rPr>
          <w:t xml:space="preserve">the HLH </w:t>
        </w:r>
      </w:ins>
      <w:ins w:id="888" w:author="陈崇" w:date="2019-11-27T18:51:00Z">
        <w:r w:rsidR="004F6FB2">
          <w:rPr>
            <w:rFonts w:ascii="Times New Roman" w:hAnsi="Times New Roman" w:cs="Times New Roman" w:hint="eastAsia"/>
            <w:color w:val="000000" w:themeColor="text1"/>
          </w:rPr>
          <w:t>development</w:t>
        </w:r>
      </w:ins>
      <w:r w:rsidR="00CF25B9">
        <w:rPr>
          <w:rFonts w:ascii="Times New Roman" w:hAnsi="Times New Roman" w:cs="Times New Roman"/>
          <w:color w:val="000000" w:themeColor="text1"/>
        </w:rPr>
        <w:fldChar w:fldCharType="begin"/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&lt;EndNote&gt;&lt;Cite&gt;&lt;Author&gt;Latour&lt;/Author&gt;&lt;Year&gt;2019&lt;/Year&gt;&lt;RecNum&gt;164&lt;/RecNum&gt;&lt;DisplayText&gt;&lt;style face="superscript"&gt;24&lt;/style&gt;&lt;/DisplayText&gt;&lt;record&gt;&lt;rec-number&gt;164&lt;/rec-number&gt;&lt;foreign-keys&gt;&lt;key app="EN" db-id="xdzarx5f6avwt6ee0ac59z9cdvdf5fzxev90" timestamp="1572598494"&gt;164&lt;/key&gt;&lt;/foreign-keys&gt;&lt;ref-type name="Journal Article"&gt;17&lt;/ref-type&gt;&lt;contributors&gt;&lt;authors&gt;&lt;author&gt;Latour, S.&lt;/author&gt;&lt;author&gt;Fischer, A.&lt;/author&gt;&lt;/authors&gt;&lt;/contributors&gt;&lt;auth-address&gt;Laboratory of Lymphocyte Activation and Susceptibility to EBV infection, Inserm UMR 1163, Paris, France.&amp;#xD;University Paris Descartes Sorbonne Paris Cite, Imagine Institut, Paris, France.&amp;#xD;Department of Pediatric Immunology, Hematology and Rheumatology, Necker-Enfants Malades Hospital, Assistance Publique-Hopitaux de Paris (APHP), Paris, France.&amp;#xD;College de France, Paris, France.&amp;#xD;Inserm UMR 1163, Paris, France.&lt;/auth-address&gt;&lt;titles&gt;&lt;title&gt;Signaling pathways involved in the T-cell-mediated immunity against Epstein-Barr virus: Lessons from genetic diseases&lt;/title&gt;&lt;secondary-title&gt;Immunol Rev&lt;/secondary-title&gt;&lt;/titles&gt;&lt;periodical&gt;&lt;full-title&gt;Immunol Rev&lt;/full-title&gt;&lt;/periodical&gt;&lt;pages&gt;174-189&lt;/pages&gt;&lt;volume&gt;291&lt;/volume&gt;&lt;number&gt;1&lt;/number&gt;&lt;edition&gt;2019/08/14&lt;/edition&gt;&lt;keywords&gt;&lt;keyword&gt;*B-cell lymphoproliferation&lt;/keyword&gt;&lt;keyword&gt;*Epstein-Barr virus&lt;/keyword&gt;&lt;keyword&gt;*T-cell proliferation&lt;/keyword&gt;&lt;keyword&gt;*cell-cytotoxicity&lt;/keyword&gt;&lt;keyword&gt;*hemophagocytic lymphohistiocytosis&lt;/keyword&gt;&lt;keyword&gt;*primary immunodeficiency&lt;/keyword&gt;&lt;/keywords&gt;&lt;dates&gt;&lt;year&gt;2019&lt;/year&gt;&lt;pub-dates&gt;&lt;date&gt;Sep&lt;/date&gt;&lt;/pub-dates&gt;&lt;/dates&gt;&lt;isbn&gt;0105-2896&lt;/isbn&gt;&lt;accession-num&gt;31402499&lt;/accession-num&gt;&lt;urls&gt;&lt;/urls&gt;&lt;electronic-resource-num&gt;10.1111/imr.12791&lt;/electronic-resource-num&gt;&lt;remote-database-provider&gt;NLM&lt;/remote-database-provider&gt;&lt;language&gt;eng&lt;/language&gt;&lt;/record&gt;&lt;/Cite&gt;&lt;/EndNote&gt;</w:instrText>
      </w:r>
      <w:r w:rsidR="00CF25B9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color w:val="000000" w:themeColor="text1"/>
          <w:vertAlign w:val="superscript"/>
        </w:rPr>
        <w:t>24</w:t>
      </w:r>
      <w:r w:rsidR="00CF25B9">
        <w:rPr>
          <w:rFonts w:ascii="Times New Roman" w:hAnsi="Times New Roman" w:cs="Times New Roman"/>
          <w:color w:val="000000" w:themeColor="text1"/>
        </w:rPr>
        <w:fldChar w:fldCharType="end"/>
      </w:r>
      <w:del w:id="889" w:author="陈崇" w:date="2019-11-27T18:52:00Z">
        <w:r w:rsidRPr="00E746B6" w:rsidDel="004F6FB2">
          <w:rPr>
            <w:rFonts w:ascii="Times New Roman" w:hAnsi="Times New Roman" w:cs="Times New Roman"/>
            <w:color w:val="000000" w:themeColor="text1"/>
          </w:rPr>
          <w:delText>the hyperinflammatory syndrome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890" w:author="陈崇" w:date="2019-11-27T18:53:00Z">
        <w:r w:rsidRPr="00E746B6" w:rsidDel="008C710B">
          <w:rPr>
            <w:rFonts w:ascii="Times New Roman" w:hAnsi="Times New Roman" w:cs="Times New Roman"/>
            <w:color w:val="000000" w:themeColor="text1"/>
          </w:rPr>
          <w:delText>It was i</w:delText>
        </w:r>
      </w:del>
      <w:ins w:id="891" w:author="陈崇" w:date="2019-11-27T18:53:00Z">
        <w:r w:rsidR="008C710B">
          <w:rPr>
            <w:rFonts w:ascii="Times New Roman" w:hAnsi="Times New Roman" w:cs="Times New Roman"/>
            <w:color w:val="000000" w:themeColor="text1"/>
          </w:rPr>
          <w:t>I</w:t>
        </w:r>
      </w:ins>
      <w:r w:rsidRPr="00E746B6">
        <w:rPr>
          <w:rFonts w:ascii="Times New Roman" w:hAnsi="Times New Roman" w:cs="Times New Roman"/>
          <w:color w:val="000000" w:themeColor="text1"/>
        </w:rPr>
        <w:t>ntriguing</w:t>
      </w:r>
      <w:ins w:id="892" w:author="陈崇" w:date="2019-11-27T18:53:00Z">
        <w:r w:rsidR="008C710B">
          <w:rPr>
            <w:rFonts w:ascii="Times New Roman" w:hAnsi="Times New Roman" w:cs="Times New Roman" w:hint="eastAsia"/>
            <w:color w:val="000000" w:themeColor="text1"/>
          </w:rPr>
          <w:t>ly, our data</w:t>
        </w:r>
      </w:ins>
      <w:ins w:id="893" w:author="陈崇" w:date="2019-11-27T18:54:00Z">
        <w:r w:rsidR="003E09D5">
          <w:rPr>
            <w:rFonts w:ascii="Times New Roman" w:hAnsi="Times New Roman" w:cs="Times New Roman" w:hint="eastAsia"/>
            <w:color w:val="000000" w:themeColor="text1"/>
          </w:rPr>
          <w:t xml:space="preserve"> </w:t>
        </w:r>
      </w:ins>
      <w:ins w:id="894" w:author="陈崇" w:date="2019-11-27T19:41:00Z">
        <w:r w:rsidR="00FB33E7">
          <w:rPr>
            <w:rFonts w:ascii="Times New Roman" w:hAnsi="Times New Roman" w:cs="Times New Roman"/>
            <w:color w:val="000000" w:themeColor="text1"/>
          </w:rPr>
          <w:t>show</w:t>
        </w:r>
      </w:ins>
      <w:ins w:id="895" w:author="陈崇" w:date="2019-11-27T18:54:00Z">
        <w:r w:rsidR="003E09D5">
          <w:rPr>
            <w:rFonts w:ascii="Times New Roman" w:hAnsi="Times New Roman" w:cs="Times New Roman" w:hint="eastAsia"/>
            <w:color w:val="000000" w:themeColor="text1"/>
          </w:rPr>
          <w:t>ed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that</w:t>
      </w:r>
      <w:ins w:id="896" w:author="陈崇" w:date="2019-11-27T19:17:00Z">
        <w:r w:rsidR="009F1C94">
          <w:rPr>
            <w:rFonts w:ascii="Times New Roman" w:hAnsi="Times New Roman" w:cs="Times New Roman" w:hint="eastAsia"/>
            <w:color w:val="000000" w:themeColor="text1"/>
          </w:rPr>
          <w:t xml:space="preserve"> the expression</w:t>
        </w:r>
      </w:ins>
      <w:ins w:id="897" w:author="陈崇" w:date="2019-11-27T19:41:00Z">
        <w:r w:rsidR="00FB33E7">
          <w:rPr>
            <w:rFonts w:ascii="Times New Roman" w:hAnsi="Times New Roman" w:cs="Times New Roman"/>
            <w:color w:val="000000" w:themeColor="text1"/>
          </w:rPr>
          <w:t>s</w:t>
        </w:r>
      </w:ins>
      <w:ins w:id="898" w:author="陈崇" w:date="2019-11-27T19:17:00Z">
        <w:r w:rsidR="009F1C94">
          <w:rPr>
            <w:rFonts w:ascii="Times New Roman" w:hAnsi="Times New Roman" w:cs="Times New Roman" w:hint="eastAsia"/>
            <w:color w:val="000000" w:themeColor="text1"/>
          </w:rPr>
          <w:t xml:space="preserve"> of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899" w:author="陈崇" w:date="2019-11-27T19:41:00Z">
        <w:r w:rsidRPr="00E746B6" w:rsidDel="00FB33E7">
          <w:rPr>
            <w:rFonts w:ascii="Times New Roman" w:hAnsi="Times New Roman" w:cs="Times New Roman"/>
            <w:color w:val="000000" w:themeColor="text1"/>
          </w:rPr>
          <w:delText xml:space="preserve">some </w:delText>
        </w:r>
      </w:del>
      <w:ins w:id="900" w:author="陈崇" w:date="2019-11-27T19:41:00Z">
        <w:r w:rsidR="00FB33E7">
          <w:rPr>
            <w:rFonts w:ascii="Times New Roman" w:hAnsi="Times New Roman" w:cs="Times New Roman"/>
            <w:color w:val="000000" w:themeColor="text1"/>
          </w:rPr>
          <w:t>multiple</w:t>
        </w:r>
        <w:r w:rsidR="00FB33E7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of these genes, such as STXBP2, UNC13</w:t>
      </w:r>
      <w:ins w:id="901" w:author="陈崇" w:date="2019-11-28T15:12:00Z">
        <w:r w:rsidR="00F2543E">
          <w:rPr>
            <w:rFonts w:ascii="Times New Roman" w:hAnsi="Times New Roman" w:cs="Times New Roman"/>
            <w:color w:val="000000" w:themeColor="text1"/>
          </w:rPr>
          <w:t>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SH2D1A and CD27, despite of </w:t>
      </w:r>
      <w:del w:id="902" w:author="陈崇" w:date="2019-11-27T19:04:00Z">
        <w:r w:rsidRPr="00E746B6" w:rsidDel="00D020A7">
          <w:rPr>
            <w:rFonts w:ascii="Times New Roman" w:hAnsi="Times New Roman" w:cs="Times New Roman"/>
            <w:color w:val="000000" w:themeColor="text1"/>
          </w:rPr>
          <w:delText>their integrity</w:delText>
        </w:r>
      </w:del>
      <w:ins w:id="903" w:author="陈崇" w:date="2019-11-27T19:04:00Z">
        <w:r w:rsidR="00D020A7">
          <w:rPr>
            <w:rFonts w:ascii="Times New Roman" w:hAnsi="Times New Roman" w:cs="Times New Roman" w:hint="eastAsia"/>
            <w:color w:val="000000" w:themeColor="text1"/>
          </w:rPr>
          <w:t>no</w:t>
        </w:r>
        <w:r w:rsidR="007A6BFB">
          <w:rPr>
            <w:rFonts w:ascii="Times New Roman" w:hAnsi="Times New Roman" w:cs="Times New Roman" w:hint="eastAsia"/>
            <w:color w:val="000000" w:themeColor="text1"/>
          </w:rPr>
          <w:t xml:space="preserve"> </w:t>
        </w:r>
        <w:r w:rsidR="00D020A7">
          <w:rPr>
            <w:rFonts w:ascii="Times New Roman" w:hAnsi="Times New Roman" w:cs="Times New Roman" w:hint="eastAsia"/>
            <w:color w:val="000000" w:themeColor="text1"/>
          </w:rPr>
          <w:t>mutations</w:t>
        </w:r>
      </w:ins>
      <w:ins w:id="904" w:author="陈崇" w:date="2019-11-27T19:42:00Z">
        <w:r w:rsidR="00FB33E7">
          <w:rPr>
            <w:rFonts w:ascii="Times New Roman" w:hAnsi="Times New Roman" w:cs="Times New Roman"/>
            <w:color w:val="000000" w:themeColor="text1"/>
          </w:rPr>
          <w:t xml:space="preserve"> in patient 7</w:t>
        </w:r>
      </w:ins>
      <w:del w:id="905" w:author="陈崇" w:date="2019-11-27T19:05:00Z">
        <w:r w:rsidRPr="00E746B6" w:rsidDel="00C26523">
          <w:rPr>
            <w:rFonts w:ascii="Times New Roman" w:hAnsi="Times New Roman" w:cs="Times New Roman"/>
            <w:color w:val="000000" w:themeColor="text1"/>
          </w:rPr>
          <w:delText xml:space="preserve"> in DNA</w:delText>
        </w:r>
      </w:del>
      <w:r w:rsidRPr="00E746B6">
        <w:rPr>
          <w:rFonts w:ascii="Times New Roman" w:hAnsi="Times New Roman" w:cs="Times New Roman"/>
          <w:color w:val="000000" w:themeColor="text1"/>
        </w:rPr>
        <w:t>, were repressed</w:t>
      </w:r>
      <w:del w:id="906" w:author="陈崇" w:date="2019-11-27T19:17:00Z">
        <w:r w:rsidRPr="00E746B6" w:rsidDel="009F1C94">
          <w:rPr>
            <w:rFonts w:ascii="Times New Roman" w:hAnsi="Times New Roman" w:cs="Times New Roman"/>
            <w:color w:val="000000" w:themeColor="text1"/>
          </w:rPr>
          <w:delText xml:space="preserve"> in expression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in CD8 T cells at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 xml:space="preserve"> (Figure 3F). STXBP2 and UNC13D are involved </w:t>
      </w:r>
      <w:ins w:id="907" w:author="陈崇" w:date="2019-11-27T18:55:00Z">
        <w:r w:rsidR="00BC560D">
          <w:rPr>
            <w:rFonts w:ascii="Times New Roman" w:hAnsi="Times New Roman" w:cs="Times New Roman" w:hint="eastAsia"/>
            <w:color w:val="000000" w:themeColor="text1"/>
          </w:rPr>
          <w:t>in</w:t>
        </w:r>
      </w:ins>
      <w:del w:id="908" w:author="陈崇" w:date="2019-11-27T18:55:00Z">
        <w:r w:rsidRPr="00E746B6" w:rsidDel="00BC560D">
          <w:rPr>
            <w:rFonts w:ascii="Times New Roman" w:hAnsi="Times New Roman" w:cs="Times New Roman"/>
            <w:color w:val="000000" w:themeColor="text1"/>
          </w:rPr>
          <w:delText>for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the cytotoxic granule releasing pathway</w:t>
      </w:r>
      <w:ins w:id="909" w:author="陈崇" w:date="2019-11-27T19:46:00Z">
        <w:r w:rsidR="00070656">
          <w:rPr>
            <w:rFonts w:ascii="Times New Roman" w:hAnsi="Times New Roman" w:cs="Times New Roman"/>
            <w:color w:val="000000" w:themeColor="text1"/>
          </w:rPr>
          <w:t xml:space="preserve"> and</w:t>
        </w:r>
      </w:ins>
      <w:del w:id="910" w:author="陈崇" w:date="2019-11-27T19:05:00Z">
        <w:r w:rsidRPr="00E746B6" w:rsidDel="007A6BFB">
          <w:rPr>
            <w:rFonts w:ascii="Times New Roman" w:hAnsi="Times New Roman" w:cs="Times New Roman"/>
            <w:color w:val="000000" w:themeColor="text1"/>
          </w:rPr>
          <w:delText xml:space="preserve"> and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SH2D1A and CD27 are important </w:t>
      </w:r>
      <w:del w:id="911" w:author="陈崇" w:date="2019-11-27T18:57:00Z">
        <w:r w:rsidRPr="00E746B6" w:rsidDel="0096743B">
          <w:rPr>
            <w:rFonts w:ascii="Times New Roman" w:hAnsi="Times New Roman" w:cs="Times New Roman"/>
            <w:color w:val="000000" w:themeColor="text1"/>
          </w:rPr>
          <w:delText>costimulatory receptors for</w:delText>
        </w:r>
      </w:del>
      <w:ins w:id="912" w:author="陈崇" w:date="2019-11-27T19:46:00Z">
        <w:r w:rsidR="00070656">
          <w:rPr>
            <w:rFonts w:ascii="Times New Roman" w:hAnsi="Times New Roman" w:cs="Times New Roman"/>
            <w:color w:val="000000" w:themeColor="text1"/>
          </w:rPr>
          <w:t>for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T cell </w:t>
      </w:r>
      <w:ins w:id="913" w:author="陈崇" w:date="2019-11-27T19:16:00Z">
        <w:r w:rsidR="009F1C94">
          <w:rPr>
            <w:rFonts w:ascii="Times New Roman" w:hAnsi="Times New Roman" w:cs="Times New Roman" w:hint="eastAsia"/>
            <w:color w:val="000000" w:themeColor="text1"/>
          </w:rPr>
          <w:t>co</w:t>
        </w:r>
      </w:ins>
      <w:ins w:id="914" w:author="陈崇" w:date="2019-11-27T19:17:00Z">
        <w:r w:rsidR="00A75FA6">
          <w:rPr>
            <w:rFonts w:ascii="Times New Roman" w:hAnsi="Times New Roman" w:cs="Times New Roman" w:hint="eastAsia"/>
            <w:color w:val="000000" w:themeColor="text1"/>
          </w:rPr>
          <w:t>-</w:t>
        </w:r>
      </w:ins>
      <w:ins w:id="915" w:author="陈崇" w:date="2019-11-27T19:16:00Z">
        <w:r w:rsidR="009F1C94">
          <w:rPr>
            <w:rFonts w:ascii="Times New Roman" w:hAnsi="Times New Roman" w:cs="Times New Roman" w:hint="eastAsia"/>
            <w:color w:val="000000" w:themeColor="text1"/>
          </w:rPr>
          <w:t>stimulation</w:t>
        </w:r>
      </w:ins>
      <w:del w:id="916" w:author="陈崇" w:date="2019-11-27T19:16:00Z">
        <w:r w:rsidRPr="00E746B6" w:rsidDel="009F1C94">
          <w:rPr>
            <w:rFonts w:ascii="Times New Roman" w:hAnsi="Times New Roman" w:cs="Times New Roman"/>
            <w:color w:val="000000" w:themeColor="text1"/>
          </w:rPr>
          <w:delText xml:space="preserve">activation </w:delText>
        </w:r>
      </w:del>
      <w:del w:id="917" w:author="陈崇" w:date="2019-11-27T18:57:00Z">
        <w:r w:rsidRPr="00E746B6" w:rsidDel="0096743B">
          <w:rPr>
            <w:rFonts w:ascii="Times New Roman" w:hAnsi="Times New Roman" w:cs="Times New Roman"/>
            <w:color w:val="000000" w:themeColor="text1"/>
          </w:rPr>
          <w:delText>in</w:delText>
        </w:r>
      </w:del>
      <w:del w:id="918" w:author="陈崇" w:date="2019-11-27T19:46:00Z">
        <w:r w:rsidRPr="00E746B6" w:rsidDel="00070656">
          <w:rPr>
            <w:rFonts w:ascii="Times New Roman" w:hAnsi="Times New Roman" w:cs="Times New Roman"/>
            <w:color w:val="000000" w:themeColor="text1"/>
          </w:rPr>
          <w:delText xml:space="preserve"> EBV control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Thus, </w:t>
      </w:r>
      <w:del w:id="919" w:author="陈崇" w:date="2019-11-27T19:47:00Z">
        <w:r w:rsidRPr="00E746B6" w:rsidDel="00070656">
          <w:rPr>
            <w:rFonts w:ascii="Times New Roman" w:hAnsi="Times New Roman" w:cs="Times New Roman"/>
            <w:color w:val="000000" w:themeColor="text1"/>
          </w:rPr>
          <w:delText xml:space="preserve">the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dysregulations of these genes </w:t>
      </w:r>
      <w:ins w:id="920" w:author="陈崇" w:date="2019-11-27T19:48:00Z">
        <w:r w:rsidR="00EA5425">
          <w:rPr>
            <w:rFonts w:ascii="Times New Roman" w:hAnsi="Times New Roman" w:cs="Times New Roman"/>
            <w:color w:val="000000" w:themeColor="text1"/>
          </w:rPr>
          <w:t>might</w:t>
        </w:r>
      </w:ins>
      <w:ins w:id="921" w:author="陈崇" w:date="2019-11-27T19:47:00Z">
        <w:r w:rsidR="00070656">
          <w:rPr>
            <w:rFonts w:ascii="Times New Roman" w:hAnsi="Times New Roman" w:cs="Times New Roman"/>
            <w:color w:val="000000" w:themeColor="text1"/>
          </w:rPr>
          <w:t xml:space="preserve"> underlie </w:t>
        </w:r>
      </w:ins>
      <w:del w:id="922" w:author="陈崇" w:date="2019-11-27T19:47:00Z">
        <w:r w:rsidRPr="00E746B6" w:rsidDel="00070656">
          <w:rPr>
            <w:rFonts w:ascii="Times New Roman" w:hAnsi="Times New Roman" w:cs="Times New Roman"/>
            <w:color w:val="000000" w:themeColor="text1"/>
          </w:rPr>
          <w:delText xml:space="preserve">could explain </w:delText>
        </w:r>
      </w:del>
      <w:r w:rsidRPr="00E746B6">
        <w:rPr>
          <w:rFonts w:ascii="Times New Roman" w:hAnsi="Times New Roman" w:cs="Times New Roman"/>
          <w:color w:val="000000" w:themeColor="text1"/>
        </w:rPr>
        <w:t>the def</w:t>
      </w:r>
      <w:ins w:id="923" w:author="陈崇" w:date="2019-11-27T19:06:00Z">
        <w:r w:rsidR="002703B3">
          <w:rPr>
            <w:rFonts w:ascii="Times New Roman" w:hAnsi="Times New Roman" w:cs="Times New Roman" w:hint="eastAsia"/>
            <w:color w:val="000000" w:themeColor="text1"/>
          </w:rPr>
          <w:t>e</w:t>
        </w:r>
      </w:ins>
      <w:del w:id="924" w:author="陈崇" w:date="2019-11-27T19:06:00Z">
        <w:r w:rsidRPr="00E746B6" w:rsidDel="002703B3">
          <w:rPr>
            <w:rFonts w:ascii="Times New Roman" w:hAnsi="Times New Roman" w:cs="Times New Roman"/>
            <w:color w:val="000000" w:themeColor="text1"/>
          </w:rPr>
          <w:delText>i</w:delText>
        </w:r>
      </w:del>
      <w:r w:rsidRPr="00E746B6">
        <w:rPr>
          <w:rFonts w:ascii="Times New Roman" w:hAnsi="Times New Roman" w:cs="Times New Roman"/>
          <w:color w:val="000000" w:themeColor="text1"/>
        </w:rPr>
        <w:t>c</w:t>
      </w:r>
      <w:ins w:id="925" w:author="陈崇" w:date="2019-11-27T19:06:00Z">
        <w:r w:rsidR="002703B3">
          <w:rPr>
            <w:rFonts w:ascii="Times New Roman" w:hAnsi="Times New Roman" w:cs="Times New Roman" w:hint="eastAsia"/>
            <w:color w:val="000000" w:themeColor="text1"/>
          </w:rPr>
          <w:t>tive</w:t>
        </w:r>
      </w:ins>
      <w:del w:id="926" w:author="陈崇" w:date="2019-11-27T19:06:00Z">
        <w:r w:rsidRPr="00E746B6" w:rsidDel="002703B3">
          <w:rPr>
            <w:rFonts w:ascii="Times New Roman" w:hAnsi="Times New Roman" w:cs="Times New Roman"/>
            <w:color w:val="000000" w:themeColor="text1"/>
          </w:rPr>
          <w:delText>it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ins w:id="927" w:author="陈崇" w:date="2019-11-27T19:19:00Z">
        <w:r w:rsidR="00863A21">
          <w:rPr>
            <w:rFonts w:ascii="Times New Roman" w:hAnsi="Times New Roman" w:cs="Times New Roman" w:hint="eastAsia"/>
            <w:color w:val="000000" w:themeColor="text1"/>
          </w:rPr>
          <w:t>cytotoxic</w:t>
        </w:r>
        <w:r w:rsidR="00EA5425">
          <w:rPr>
            <w:rFonts w:ascii="Times New Roman" w:hAnsi="Times New Roman" w:cs="Times New Roman" w:hint="eastAsia"/>
            <w:color w:val="000000" w:themeColor="text1"/>
          </w:rPr>
          <w:t xml:space="preserve">ity </w:t>
        </w:r>
      </w:ins>
      <w:del w:id="928" w:author="陈崇" w:date="2019-11-27T19:48:00Z">
        <w:r w:rsidRPr="00E746B6" w:rsidDel="00EA5425">
          <w:rPr>
            <w:rFonts w:ascii="Times New Roman" w:hAnsi="Times New Roman" w:cs="Times New Roman"/>
            <w:color w:val="000000" w:themeColor="text1"/>
          </w:rPr>
          <w:delText xml:space="preserve">capacity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of T cells to eradicate </w:t>
      </w:r>
      <w:del w:id="929" w:author="陈崇" w:date="2019-11-27T19:49:00Z">
        <w:r w:rsidRPr="00E746B6" w:rsidDel="00EA5425">
          <w:rPr>
            <w:rFonts w:ascii="Times New Roman" w:hAnsi="Times New Roman" w:cs="Times New Roman"/>
            <w:color w:val="000000" w:themeColor="text1"/>
          </w:rPr>
          <w:delText>virus infections in EBV-HLH</w:delText>
        </w:r>
      </w:del>
      <w:ins w:id="930" w:author="陈崇" w:date="2019-11-27T19:49:00Z">
        <w:r w:rsidR="00EA5425">
          <w:rPr>
            <w:rFonts w:ascii="Times New Roman" w:hAnsi="Times New Roman" w:cs="Times New Roman"/>
            <w:color w:val="000000" w:themeColor="text1"/>
          </w:rPr>
          <w:t>EBV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ins w:id="931" w:author="陈崇" w:date="2019-11-27T19:50:00Z">
        <w:r w:rsidR="00EA5425" w:rsidRPr="00E746B6">
          <w:rPr>
            <w:rFonts w:ascii="Times New Roman" w:hAnsi="Times New Roman" w:cs="Times New Roman"/>
            <w:color w:val="000000" w:themeColor="text1"/>
          </w:rPr>
          <w:t xml:space="preserve">Consistently, </w:t>
        </w:r>
        <w:r w:rsidR="00EA5425">
          <w:rPr>
            <w:rFonts w:ascii="Times New Roman" w:hAnsi="Times New Roman" w:cs="Times New Roman" w:hint="eastAsia"/>
            <w:color w:val="000000" w:themeColor="text1"/>
          </w:rPr>
          <w:t>the expressions of</w:t>
        </w:r>
        <w:r w:rsidR="00EA5425" w:rsidRPr="00E746B6">
          <w:rPr>
            <w:rFonts w:ascii="Times New Roman" w:hAnsi="Times New Roman" w:cs="Times New Roman"/>
            <w:color w:val="000000" w:themeColor="text1"/>
          </w:rPr>
          <w:t xml:space="preserve"> other critical costimulatory receptor genes and leukocyte degranulation genes, notably such as CD28, SLAMF1 and LYN, were repressed in T</w:t>
        </w:r>
        <w:r w:rsidR="00EA5425" w:rsidRPr="00E746B6">
          <w:rPr>
            <w:rFonts w:ascii="Times New Roman" w:hAnsi="Times New Roman" w:cs="Times New Roman"/>
            <w:color w:val="000000" w:themeColor="text1"/>
            <w:vertAlign w:val="subscript"/>
          </w:rPr>
          <w:t>0</w:t>
        </w:r>
        <w:r w:rsidR="00EA5425" w:rsidRPr="00E746B6">
          <w:rPr>
            <w:rFonts w:ascii="Times New Roman" w:hAnsi="Times New Roman" w:cs="Times New Roman"/>
            <w:color w:val="000000" w:themeColor="text1"/>
          </w:rPr>
          <w:t xml:space="preserve"> CD8 T cells.</w:t>
        </w:r>
        <w:r w:rsidR="00EA5425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932" w:author="陈崇" w:date="2019-11-27T19:49:00Z">
        <w:r w:rsidRPr="00E746B6" w:rsidDel="00EA5425">
          <w:rPr>
            <w:rFonts w:ascii="Times New Roman" w:hAnsi="Times New Roman" w:cs="Times New Roman"/>
            <w:color w:val="000000" w:themeColor="text1"/>
          </w:rPr>
          <w:delText xml:space="preserve">While </w:delText>
        </w:r>
      </w:del>
      <w:ins w:id="933" w:author="陈崇" w:date="2019-11-27T19:53:00Z">
        <w:r w:rsidR="00DA5398">
          <w:rPr>
            <w:rFonts w:ascii="Times New Roman" w:hAnsi="Times New Roman" w:cs="Times New Roman"/>
            <w:color w:val="000000" w:themeColor="text1"/>
          </w:rPr>
          <w:t>T</w:t>
        </w:r>
      </w:ins>
      <w:ins w:id="934" w:author="陈崇" w:date="2019-11-27T19:21:00Z">
        <w:r w:rsidR="009A31A0">
          <w:rPr>
            <w:rFonts w:ascii="Times New Roman" w:hAnsi="Times New Roman" w:cs="Times New Roman" w:hint="eastAsia"/>
            <w:color w:val="000000" w:themeColor="text1"/>
          </w:rPr>
          <w:t>he expression</w:t>
        </w:r>
      </w:ins>
      <w:ins w:id="935" w:author="陈崇" w:date="2019-11-27T19:26:00Z">
        <w:r w:rsidR="00936383">
          <w:rPr>
            <w:rFonts w:ascii="Times New Roman" w:hAnsi="Times New Roman" w:cs="Times New Roman" w:hint="eastAsia"/>
            <w:color w:val="000000" w:themeColor="text1"/>
          </w:rPr>
          <w:t>s</w:t>
        </w:r>
      </w:ins>
      <w:ins w:id="936" w:author="陈崇" w:date="2019-11-27T19:21:00Z">
        <w:r w:rsidR="009A31A0">
          <w:rPr>
            <w:rFonts w:ascii="Times New Roman" w:hAnsi="Times New Roman" w:cs="Times New Roman" w:hint="eastAsia"/>
            <w:color w:val="000000" w:themeColor="text1"/>
          </w:rPr>
          <w:t xml:space="preserve"> of these genes</w:t>
        </w:r>
      </w:ins>
      <w:ins w:id="937" w:author="陈崇" w:date="2019-11-27T19:52:00Z">
        <w:r w:rsidR="0007796D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938" w:author="陈崇" w:date="2019-11-27T19:53:00Z">
        <w:r w:rsidR="00DA5398">
          <w:rPr>
            <w:rFonts w:ascii="Times New Roman" w:hAnsi="Times New Roman" w:cs="Times New Roman"/>
            <w:color w:val="000000" w:themeColor="text1"/>
          </w:rPr>
          <w:t xml:space="preserve">were upregulated </w:t>
        </w:r>
      </w:ins>
      <w:ins w:id="939" w:author="陈崇" w:date="2019-11-27T19:52:00Z">
        <w:r w:rsidR="0007796D">
          <w:rPr>
            <w:rFonts w:ascii="Times New Roman" w:hAnsi="Times New Roman" w:cs="Times New Roman"/>
            <w:color w:val="000000" w:themeColor="text1"/>
          </w:rPr>
          <w:t>in CD8 T cells at T</w:t>
        </w:r>
        <w:r w:rsidR="0007796D" w:rsidRPr="0007796D">
          <w:rPr>
            <w:rFonts w:ascii="Times New Roman" w:hAnsi="Times New Roman" w:cs="Times New Roman"/>
            <w:color w:val="000000" w:themeColor="text1"/>
            <w:vertAlign w:val="subscript"/>
            <w:rPrChange w:id="940" w:author="陈崇" w:date="2019-11-27T19:52:00Z">
              <w:rPr>
                <w:rFonts w:ascii="Times New Roman" w:hAnsi="Times New Roman" w:cs="Times New Roman"/>
                <w:color w:val="000000" w:themeColor="text1"/>
              </w:rPr>
            </w:rPrChange>
          </w:rPr>
          <w:t>1</w:t>
        </w:r>
      </w:ins>
      <w:del w:id="941" w:author="陈崇" w:date="2019-11-27T19:22:00Z">
        <w:r w:rsidRPr="00E746B6" w:rsidDel="009A31A0">
          <w:rPr>
            <w:rFonts w:ascii="Times New Roman" w:hAnsi="Times New Roman" w:cs="Times New Roman"/>
            <w:color w:val="000000" w:themeColor="text1"/>
          </w:rPr>
          <w:delText xml:space="preserve">restoration of their expressions by nivolumab could help to restore </w:delText>
        </w:r>
      </w:del>
      <w:del w:id="942" w:author="陈崇" w:date="2019-11-27T19:52:00Z">
        <w:r w:rsidRPr="00E746B6" w:rsidDel="0007796D">
          <w:rPr>
            <w:rFonts w:ascii="Times New Roman" w:hAnsi="Times New Roman" w:cs="Times New Roman"/>
            <w:color w:val="000000" w:themeColor="text1"/>
          </w:rPr>
          <w:delText xml:space="preserve">the anti-EBV capacity of CD8 T cells. </w:delText>
        </w:r>
      </w:del>
      <w:del w:id="943" w:author="陈崇" w:date="2019-11-27T19:50:00Z">
        <w:r w:rsidRPr="00E746B6" w:rsidDel="00EA5425">
          <w:rPr>
            <w:rFonts w:ascii="Times New Roman" w:hAnsi="Times New Roman" w:cs="Times New Roman"/>
            <w:color w:val="000000" w:themeColor="text1"/>
          </w:rPr>
          <w:delText xml:space="preserve">Consistently, </w:delText>
        </w:r>
      </w:del>
      <w:del w:id="944" w:author="陈崇" w:date="2019-11-27T19:25:00Z">
        <w:r w:rsidRPr="00E746B6" w:rsidDel="00936383">
          <w:rPr>
            <w:rFonts w:ascii="Times New Roman" w:hAnsi="Times New Roman" w:cs="Times New Roman"/>
            <w:color w:val="000000" w:themeColor="text1"/>
          </w:rPr>
          <w:delText>many</w:delText>
        </w:r>
      </w:del>
      <w:del w:id="945" w:author="陈崇" w:date="2019-11-27T19:50:00Z">
        <w:r w:rsidRPr="00E746B6" w:rsidDel="00EA5425">
          <w:rPr>
            <w:rFonts w:ascii="Times New Roman" w:hAnsi="Times New Roman" w:cs="Times New Roman"/>
            <w:color w:val="000000" w:themeColor="text1"/>
          </w:rPr>
          <w:delText xml:space="preserve"> other critical costimulatory receptor genes and leukocyte degranulation genes, notably such as CD28, SLAMF1 and LYN, were repressed in T</w:delText>
        </w:r>
        <w:r w:rsidRPr="00E746B6" w:rsidDel="00EA5425">
          <w:rPr>
            <w:rFonts w:ascii="Times New Roman" w:hAnsi="Times New Roman" w:cs="Times New Roman"/>
            <w:color w:val="000000" w:themeColor="text1"/>
            <w:vertAlign w:val="subscript"/>
          </w:rPr>
          <w:delText>0</w:delText>
        </w:r>
        <w:r w:rsidRPr="00E746B6" w:rsidDel="00EA5425">
          <w:rPr>
            <w:rFonts w:ascii="Times New Roman" w:hAnsi="Times New Roman" w:cs="Times New Roman"/>
            <w:color w:val="000000" w:themeColor="text1"/>
          </w:rPr>
          <w:delText xml:space="preserve"> CD8 T cells. </w:delText>
        </w:r>
      </w:del>
      <w:del w:id="946" w:author="陈崇" w:date="2019-11-27T19:30:00Z">
        <w:r w:rsidRPr="00E746B6" w:rsidDel="00C43420">
          <w:rPr>
            <w:rFonts w:ascii="Times New Roman" w:hAnsi="Times New Roman" w:cs="Times New Roman"/>
            <w:color w:val="000000" w:themeColor="text1"/>
          </w:rPr>
          <w:delText>M</w:delText>
        </w:r>
      </w:del>
      <w:del w:id="947" w:author="陈崇" w:date="2019-11-27T19:52:00Z">
        <w:r w:rsidRPr="00E746B6" w:rsidDel="0007796D">
          <w:rPr>
            <w:rFonts w:ascii="Times New Roman" w:hAnsi="Times New Roman" w:cs="Times New Roman"/>
            <w:color w:val="000000" w:themeColor="text1"/>
          </w:rPr>
          <w:delText>ajority of these genes were synergistically upregulated after first infusion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and then synergistically downregulated at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E746B6">
        <w:rPr>
          <w:rFonts w:ascii="Times New Roman" w:hAnsi="Times New Roman" w:cs="Times New Roman"/>
          <w:color w:val="000000" w:themeColor="text1"/>
        </w:rPr>
        <w:t xml:space="preserve"> and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E746B6">
        <w:rPr>
          <w:rFonts w:ascii="Times New Roman" w:hAnsi="Times New Roman" w:cs="Times New Roman"/>
          <w:color w:val="000000" w:themeColor="text1"/>
        </w:rPr>
        <w:t>, when EBV was cleared and the syndrome</w:t>
      </w:r>
      <w:del w:id="948" w:author="陈崇" w:date="2019-11-27T19:31:00Z">
        <w:r w:rsidRPr="00E746B6" w:rsidDel="00C43420">
          <w:rPr>
            <w:rFonts w:ascii="Times New Roman" w:hAnsi="Times New Roman" w:cs="Times New Roman"/>
            <w:color w:val="000000" w:themeColor="text1"/>
          </w:rPr>
          <w:delText xml:space="preserve"> was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resolved </w:t>
      </w:r>
      <w:r w:rsidRPr="00E746B6">
        <w:rPr>
          <w:rFonts w:ascii="Times New Roman" w:hAnsi="Times New Roman" w:cs="Times New Roman"/>
          <w:color w:val="000000" w:themeColor="text1"/>
        </w:rPr>
        <w:lastRenderedPageBreak/>
        <w:t>(Figure 3G)</w:t>
      </w:r>
      <w:ins w:id="949" w:author="陈崇" w:date="2019-11-27T19:53:00Z">
        <w:r w:rsidR="0007796D">
          <w:rPr>
            <w:rFonts w:ascii="Times New Roman" w:hAnsi="Times New Roman" w:cs="Times New Roman"/>
            <w:color w:val="000000" w:themeColor="text1"/>
          </w:rPr>
          <w:t>.</w:t>
        </w:r>
      </w:ins>
    </w:p>
    <w:p w14:paraId="665B73CF" w14:textId="53A04950" w:rsidR="0033265E" w:rsidDel="0004033E" w:rsidRDefault="0033265E" w:rsidP="0033265E">
      <w:pPr>
        <w:spacing w:beforeLines="50" w:before="211" w:afterLines="50" w:after="211"/>
        <w:rPr>
          <w:del w:id="950" w:author="陈崇" w:date="2019-11-28T11:25:00Z"/>
          <w:rFonts w:ascii="Times New Roman" w:hAnsi="Times New Roman" w:cs="Times New Roman"/>
          <w:color w:val="000000" w:themeColor="text1"/>
        </w:rPr>
      </w:pPr>
      <w:del w:id="951" w:author="陈崇" w:date="2019-11-28T11:25:00Z">
        <w:r w:rsidRPr="00E746B6" w:rsidDel="0004033E">
          <w:rPr>
            <w:rFonts w:ascii="Times New Roman" w:hAnsi="Times New Roman" w:cs="Times New Roman"/>
            <w:color w:val="000000" w:themeColor="text1"/>
          </w:rPr>
          <w:delText>Thus, our data revealed the single cell-resolution molecular features of EBV-HLH and suggested that nivolumab could restore t</w:delText>
        </w:r>
      </w:del>
      <w:del w:id="952" w:author="陈崇" w:date="2019-11-27T19:31:00Z">
        <w:r w:rsidRPr="00E746B6" w:rsidDel="0042091A">
          <w:rPr>
            <w:rFonts w:ascii="Times New Roman" w:hAnsi="Times New Roman" w:cs="Times New Roman"/>
            <w:color w:val="000000" w:themeColor="text1"/>
          </w:rPr>
          <w:delText>heir</w:delText>
        </w:r>
      </w:del>
      <w:del w:id="953" w:author="陈崇" w:date="2019-11-28T11:25:00Z">
        <w:r w:rsidRPr="00E746B6" w:rsidDel="0004033E">
          <w:rPr>
            <w:rFonts w:ascii="Times New Roman" w:hAnsi="Times New Roman" w:cs="Times New Roman"/>
            <w:color w:val="000000" w:themeColor="text1"/>
          </w:rPr>
          <w:delText xml:space="preserve"> anti-EBV </w:delText>
        </w:r>
      </w:del>
      <w:del w:id="954" w:author="陈崇" w:date="2019-11-27T19:31:00Z">
        <w:r w:rsidRPr="00E746B6" w:rsidDel="0042091A">
          <w:rPr>
            <w:rFonts w:ascii="Times New Roman" w:hAnsi="Times New Roman" w:cs="Times New Roman"/>
            <w:color w:val="000000" w:themeColor="text1"/>
          </w:rPr>
          <w:delText xml:space="preserve">activity </w:delText>
        </w:r>
      </w:del>
      <w:del w:id="955" w:author="陈崇" w:date="2019-11-28T11:25:00Z">
        <w:r w:rsidRPr="00E746B6" w:rsidDel="0004033E">
          <w:rPr>
            <w:rFonts w:ascii="Times New Roman" w:hAnsi="Times New Roman" w:cs="Times New Roman"/>
            <w:color w:val="000000" w:themeColor="text1"/>
          </w:rPr>
          <w:delText>by normalizing the activation and function</w:delText>
        </w:r>
      </w:del>
      <w:del w:id="956" w:author="陈崇" w:date="2019-11-27T19:34:00Z">
        <w:r w:rsidRPr="00E746B6" w:rsidDel="00102F62">
          <w:rPr>
            <w:rFonts w:ascii="Times New Roman" w:hAnsi="Times New Roman" w:cs="Times New Roman"/>
            <w:color w:val="000000" w:themeColor="text1"/>
          </w:rPr>
          <w:delText xml:space="preserve"> of T cells</w:delText>
        </w:r>
      </w:del>
      <w:del w:id="957" w:author="陈崇" w:date="2019-11-28T11:25:00Z">
        <w:r w:rsidRPr="00E746B6" w:rsidDel="0004033E">
          <w:rPr>
            <w:rFonts w:ascii="Times New Roman" w:hAnsi="Times New Roman" w:cs="Times New Roman"/>
            <w:color w:val="000000" w:themeColor="text1"/>
          </w:rPr>
          <w:delText>.</w:delText>
        </w:r>
      </w:del>
    </w:p>
    <w:p w14:paraId="5D76AD74" w14:textId="77777777" w:rsidR="008F3C24" w:rsidRPr="00E746B6" w:rsidRDefault="008F3C24" w:rsidP="0033265E">
      <w:pPr>
        <w:spacing w:beforeLines="50" w:before="211" w:afterLines="50" w:after="211"/>
        <w:rPr>
          <w:rFonts w:ascii="Times New Roman" w:hAnsi="Times New Roman" w:cs="Times New Roman"/>
          <w:strike/>
          <w:color w:val="000000" w:themeColor="text1"/>
        </w:rPr>
      </w:pPr>
    </w:p>
    <w:p w14:paraId="2CE93281" w14:textId="77777777" w:rsidR="0033265E" w:rsidRPr="008F3C24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3C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Discussion</w:t>
      </w:r>
    </w:p>
    <w:p w14:paraId="09433FE8" w14:textId="3A037132" w:rsidR="0033265E" w:rsidRPr="00E746B6" w:rsidRDefault="0033265E" w:rsidP="0033265E">
      <w:pPr>
        <w:tabs>
          <w:tab w:val="left" w:pos="993"/>
        </w:tabs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In this retrospective clinic data analysis, </w:t>
      </w:r>
      <w:del w:id="958" w:author="陈崇" w:date="2019-11-28T11:26:00Z">
        <w:r w:rsidRPr="00E746B6" w:rsidDel="00DF25D1">
          <w:rPr>
            <w:rFonts w:ascii="Times New Roman" w:hAnsi="Times New Roman" w:cs="Times New Roman"/>
            <w:color w:val="000000" w:themeColor="text1"/>
          </w:rPr>
          <w:delText>our results suggest that</w:delText>
        </w:r>
      </w:del>
      <w:ins w:id="959" w:author="陈崇" w:date="2019-11-28T11:26:00Z">
        <w:r w:rsidR="00DF25D1">
          <w:rPr>
            <w:rFonts w:ascii="Times New Roman" w:hAnsi="Times New Roman" w:cs="Times New Roman"/>
            <w:color w:val="000000" w:themeColor="text1"/>
          </w:rPr>
          <w:t>we found that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nivolumab </w:t>
      </w:r>
      <w:del w:id="960" w:author="陈崇" w:date="2019-11-28T11:26:00Z">
        <w:r w:rsidRPr="00E746B6" w:rsidDel="00DF25D1">
          <w:rPr>
            <w:rFonts w:ascii="Times New Roman" w:hAnsi="Times New Roman" w:cs="Times New Roman"/>
            <w:color w:val="000000" w:themeColor="text1"/>
          </w:rPr>
          <w:delText xml:space="preserve">is </w:delText>
        </w:r>
      </w:del>
      <w:ins w:id="961" w:author="陈崇" w:date="2019-11-28T11:26:00Z">
        <w:r w:rsidR="00DF25D1">
          <w:rPr>
            <w:rFonts w:ascii="Times New Roman" w:hAnsi="Times New Roman" w:cs="Times New Roman"/>
            <w:color w:val="000000" w:themeColor="text1"/>
          </w:rPr>
          <w:t>was</w:t>
        </w:r>
        <w:r w:rsidR="00DF25D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highly effective in both disease control and EBV eradication </w:t>
      </w:r>
      <w:del w:id="962" w:author="陈崇" w:date="2019-11-28T11:26:00Z">
        <w:r w:rsidRPr="00E746B6" w:rsidDel="00DF25D1">
          <w:rPr>
            <w:rFonts w:ascii="Times New Roman" w:hAnsi="Times New Roman" w:cs="Times New Roman"/>
            <w:color w:val="000000" w:themeColor="text1"/>
          </w:rPr>
          <w:delText xml:space="preserve">in </w:delText>
        </w:r>
      </w:del>
      <w:ins w:id="963" w:author="陈崇" w:date="2019-11-28T11:29:00Z">
        <w:r w:rsidR="00E21EF2">
          <w:rPr>
            <w:rFonts w:ascii="Times New Roman" w:hAnsi="Times New Roman" w:cs="Times New Roman"/>
            <w:color w:val="000000" w:themeColor="text1"/>
          </w:rPr>
          <w:t>for patients with</w:t>
        </w:r>
      </w:ins>
      <w:ins w:id="964" w:author="陈崇" w:date="2019-11-28T11:26:00Z">
        <w:r w:rsidR="00DF25D1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r/r EBV-HLH. 71.4% (5/7) </w:t>
      </w:r>
      <w:ins w:id="965" w:author="陈崇" w:date="2019-11-28T11:29:00Z">
        <w:r w:rsidR="00E21EF2">
          <w:rPr>
            <w:rFonts w:ascii="Times New Roman" w:hAnsi="Times New Roman" w:cs="Times New Roman"/>
            <w:color w:val="000000" w:themeColor="text1"/>
          </w:rPr>
          <w:t xml:space="preserve">of the </w:t>
        </w:r>
      </w:ins>
      <w:r w:rsidRPr="00E746B6">
        <w:rPr>
          <w:rFonts w:ascii="Times New Roman" w:hAnsi="Times New Roman" w:cs="Times New Roman"/>
          <w:color w:val="000000" w:themeColor="text1"/>
        </w:rPr>
        <w:t>patients reach</w:t>
      </w:r>
      <w:ins w:id="966" w:author="陈崇" w:date="2019-11-28T11:27:00Z">
        <w:r w:rsidR="00016752">
          <w:rPr>
            <w:rFonts w:ascii="Times New Roman" w:hAnsi="Times New Roman" w:cs="Times New Roman"/>
            <w:color w:val="000000" w:themeColor="text1"/>
          </w:rPr>
          <w:t>ed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clinical CR with resolution of all the symptoms without relapse during the follow-up of </w:t>
      </w:r>
      <w:del w:id="967" w:author="陈崇" w:date="2019-11-28T11:32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more than </w:delText>
        </w:r>
      </w:del>
      <w:del w:id="968" w:author="陈崇" w:date="2019-11-28T11:31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1 </w:delText>
        </w:r>
      </w:del>
      <w:ins w:id="969" w:author="陈崇" w:date="2019-11-28T11:32:00Z">
        <w:r w:rsidR="00400385">
          <w:rPr>
            <w:rFonts w:ascii="Times New Roman" w:hAnsi="Times New Roman" w:cs="Times New Roman"/>
            <w:color w:val="000000" w:themeColor="text1"/>
          </w:rPr>
          <w:t>up to one and half</w:t>
        </w:r>
      </w:ins>
      <w:ins w:id="970" w:author="陈崇" w:date="2019-11-28T11:31:00Z">
        <w:r w:rsidR="0040038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year</w:t>
      </w:r>
      <w:ins w:id="971" w:author="陈崇" w:date="2019-11-28T11:32:00Z">
        <w:r w:rsidR="00400385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>. Importantly, EBV</w:t>
      </w:r>
      <w:ins w:id="972" w:author="陈崇" w:date="2019-11-28T11:32:00Z">
        <w:r w:rsidR="00400385">
          <w:rPr>
            <w:rFonts w:ascii="Times New Roman" w:hAnsi="Times New Roman" w:cs="Times New Roman"/>
            <w:color w:val="000000" w:themeColor="text1"/>
          </w:rPr>
          <w:t>-DNA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was undetectable in </w:t>
      </w:r>
      <w:del w:id="973" w:author="陈崇" w:date="2019-11-28T11:33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the </w:delText>
        </w:r>
      </w:del>
      <w:r w:rsidRPr="00E746B6">
        <w:rPr>
          <w:rFonts w:ascii="Times New Roman" w:hAnsi="Times New Roman" w:cs="Times New Roman"/>
          <w:color w:val="000000" w:themeColor="text1"/>
        </w:rPr>
        <w:t>plasma</w:t>
      </w:r>
      <w:ins w:id="974" w:author="user" w:date="2019-11-29T15:35:00Z">
        <w:r w:rsidR="00E42961">
          <w:rPr>
            <w:rFonts w:ascii="Times New Roman" w:hAnsi="Times New Roman" w:cs="Times New Roman"/>
            <w:color w:val="000000" w:themeColor="text1"/>
          </w:rPr>
          <w:t xml:space="preserve"> and </w:t>
        </w:r>
      </w:ins>
      <w:ins w:id="975" w:author="user" w:date="2019-11-29T15:36:00Z">
        <w:r w:rsidR="00E42961">
          <w:rPr>
            <w:rFonts w:ascii="Times New Roman" w:hAnsi="Times New Roman" w:cs="Times New Roman"/>
            <w:color w:val="000000" w:themeColor="text1"/>
          </w:rPr>
          <w:t>lymphocytes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57.1% (4/7) </w:t>
      </w:r>
      <w:ins w:id="976" w:author="陈崇" w:date="2019-11-28T11:33:00Z">
        <w:r w:rsidR="00400385">
          <w:rPr>
            <w:rFonts w:ascii="Times New Roman" w:hAnsi="Times New Roman" w:cs="Times New Roman"/>
            <w:color w:val="000000" w:themeColor="text1"/>
          </w:rPr>
          <w:t xml:space="preserve">of the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patients. </w:t>
      </w:r>
      <w:del w:id="977" w:author="陈崇" w:date="2019-11-28T11:33:00Z">
        <w:r w:rsidRPr="00E746B6" w:rsidDel="00400385">
          <w:rPr>
            <w:rFonts w:ascii="Times New Roman" w:hAnsi="Times New Roman" w:cs="Times New Roman"/>
            <w:color w:val="000000" w:themeColor="text1"/>
          </w:rPr>
          <w:delText>Interestingly</w:delText>
        </w:r>
      </w:del>
      <w:ins w:id="978" w:author="陈崇" w:date="2019-11-28T11:33:00Z">
        <w:r w:rsidR="00400385">
          <w:rPr>
            <w:rFonts w:ascii="Times New Roman" w:hAnsi="Times New Roman" w:cs="Times New Roman"/>
            <w:color w:val="000000" w:themeColor="text1"/>
          </w:rPr>
          <w:t>Remarkably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</w:t>
      </w:r>
      <w:ins w:id="979" w:author="陈崇" w:date="2019-11-28T11:33:00Z">
        <w:r w:rsidR="00400385">
          <w:rPr>
            <w:rFonts w:ascii="Times New Roman" w:hAnsi="Times New Roman" w:cs="Times New Roman"/>
            <w:color w:val="000000" w:themeColor="text1"/>
          </w:rPr>
          <w:t>al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though HLH </w:t>
      </w:r>
      <w:del w:id="980" w:author="陈崇" w:date="2019-11-28T11:34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is </w:delText>
        </w:r>
      </w:del>
      <w:ins w:id="981" w:author="陈崇" w:date="2019-11-28T11:34:00Z">
        <w:r w:rsidR="00400385">
          <w:rPr>
            <w:rFonts w:ascii="Times New Roman" w:hAnsi="Times New Roman" w:cs="Times New Roman"/>
            <w:color w:val="000000" w:themeColor="text1"/>
          </w:rPr>
          <w:t>was generally thought to be</w:t>
        </w:r>
        <w:r w:rsidR="0040038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a hyperinflammatory syndrome, nivolumab was well tolerated by r/r EBV-HLH patients and no drug related sever</w:t>
      </w:r>
      <w:r w:rsidR="00F7311E">
        <w:rPr>
          <w:rFonts w:ascii="Times New Roman" w:hAnsi="Times New Roman" w:cs="Times New Roman"/>
          <w:color w:val="000000" w:themeColor="text1"/>
        </w:rPr>
        <w:t>e</w:t>
      </w:r>
      <w:r w:rsidRPr="00E746B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E746B6">
        <w:rPr>
          <w:rFonts w:ascii="Times New Roman" w:hAnsi="Times New Roman" w:cs="Times New Roman"/>
          <w:color w:val="000000" w:themeColor="text1"/>
        </w:rPr>
        <w:t xml:space="preserve">adverse effects </w:t>
      </w:r>
      <w:del w:id="982" w:author="陈崇" w:date="2019-11-28T11:35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(SAEs) </w:delText>
        </w:r>
      </w:del>
      <w:r w:rsidRPr="00E746B6">
        <w:rPr>
          <w:rFonts w:ascii="Times New Roman" w:hAnsi="Times New Roman" w:cs="Times New Roman"/>
          <w:color w:val="000000" w:themeColor="text1"/>
        </w:rPr>
        <w:t>were observed</w:t>
      </w:r>
      <w:ins w:id="983" w:author="陈崇" w:date="2019-11-28T11:35:00Z">
        <w:r w:rsidR="00400385">
          <w:rPr>
            <w:rFonts w:ascii="Times New Roman" w:hAnsi="Times New Roman" w:cs="Times New Roman"/>
            <w:color w:val="000000" w:themeColor="text1"/>
          </w:rPr>
          <w:t xml:space="preserve"> in all of the patients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.  </w:t>
      </w:r>
    </w:p>
    <w:p w14:paraId="73F74DDE" w14:textId="654D6BA1" w:rsidR="0033265E" w:rsidRPr="00E746B6" w:rsidDel="006D7B76" w:rsidRDefault="0033265E" w:rsidP="0033265E">
      <w:pPr>
        <w:spacing w:beforeLines="50" w:before="211" w:afterLines="50" w:after="211"/>
        <w:rPr>
          <w:del w:id="984" w:author="陈崇" w:date="2019-11-28T14:52:00Z"/>
          <w:rFonts w:ascii="Times New Roman" w:hAnsi="Times New Roman" w:cs="Times New Roman"/>
        </w:rPr>
      </w:pPr>
      <w:bookmarkStart w:id="985" w:name="OLE_LINK47"/>
      <w:bookmarkStart w:id="986" w:name="OLE_LINK48"/>
      <w:del w:id="987" w:author="陈崇" w:date="2019-11-28T11:36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EBV-HLH is a life-threatening syndrome with EBV-triggered hyperactive immune cells, which lead to tissue damages but are inefficient to clear EBV infections.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The current HLH-94/04 regimens </w:t>
      </w:r>
      <w:del w:id="988" w:author="陈崇" w:date="2019-11-28T11:36:00Z">
        <w:r w:rsidRPr="00E746B6" w:rsidDel="00400385">
          <w:rPr>
            <w:rFonts w:ascii="Times New Roman" w:hAnsi="Times New Roman" w:cs="Times New Roman"/>
            <w:color w:val="000000" w:themeColor="text1"/>
          </w:rPr>
          <w:delText>remain the mainstay of the therapies for HLH, as</w:delText>
        </w:r>
      </w:del>
      <w:ins w:id="989" w:author="陈崇" w:date="2019-11-28T11:36:00Z">
        <w:r w:rsidR="00400385">
          <w:rPr>
            <w:rFonts w:ascii="Times New Roman" w:hAnsi="Times New Roman" w:cs="Times New Roman"/>
            <w:color w:val="000000" w:themeColor="text1"/>
          </w:rPr>
          <w:t>use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etoposide </w:t>
      </w:r>
      <w:del w:id="990" w:author="陈崇" w:date="2019-11-28T11:37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selectively </w:delText>
        </w:r>
      </w:del>
      <w:ins w:id="991" w:author="陈崇" w:date="2019-11-28T11:37:00Z">
        <w:r w:rsidR="00400385">
          <w:rPr>
            <w:rFonts w:ascii="Times New Roman" w:hAnsi="Times New Roman" w:cs="Times New Roman"/>
            <w:color w:val="000000" w:themeColor="text1"/>
          </w:rPr>
          <w:t>to</w:t>
        </w:r>
        <w:r w:rsidR="0040038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992" w:author="陈崇" w:date="2019-11-28T11:37:00Z">
        <w:r w:rsidRPr="00E746B6" w:rsidDel="00400385">
          <w:rPr>
            <w:rFonts w:ascii="Times New Roman" w:hAnsi="Times New Roman" w:cs="Times New Roman"/>
            <w:color w:val="000000" w:themeColor="text1"/>
          </w:rPr>
          <w:delText>deplete</w:delText>
        </w:r>
      </w:del>
      <w:ins w:id="993" w:author="陈崇" w:date="2019-11-28T11:37:00Z">
        <w:r w:rsidR="00400385">
          <w:rPr>
            <w:rFonts w:ascii="Times New Roman" w:hAnsi="Times New Roman" w:cs="Times New Roman"/>
            <w:color w:val="000000" w:themeColor="text1"/>
          </w:rPr>
          <w:t>target</w:t>
        </w:r>
      </w:ins>
      <w:del w:id="994" w:author="陈崇" w:date="2019-11-28T11:37:00Z">
        <w:r w:rsidRPr="00E746B6" w:rsidDel="00400385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activated T cells and suppress inflammatory </w:t>
      </w:r>
      <w:del w:id="995" w:author="陈崇" w:date="2019-11-28T11:37:00Z">
        <w:r w:rsidRPr="00E746B6" w:rsidDel="00400385">
          <w:rPr>
            <w:rFonts w:ascii="Times New Roman" w:hAnsi="Times New Roman" w:cs="Times New Roman"/>
            <w:color w:val="000000" w:themeColor="text1"/>
          </w:rPr>
          <w:delText>cytokine storm</w:delText>
        </w:r>
      </w:del>
      <w:ins w:id="996" w:author="陈崇" w:date="2019-11-28T11:37:00Z">
        <w:r w:rsidR="00400385">
          <w:rPr>
            <w:rFonts w:ascii="Times New Roman" w:hAnsi="Times New Roman" w:cs="Times New Roman"/>
            <w:color w:val="000000" w:themeColor="text1"/>
          </w:rPr>
          <w:t>syndrome</w:t>
        </w:r>
      </w:ins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PEVuZE5vdGU+PENpdGU+PEF1dGhvcj5Kb2huc29uPC9BdXRob3I+PFllYXI+MjAxNDwvWWVhcj48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=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E93F81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PEVuZE5vdGU+PENpdGU+PEF1dGhvcj5Kb2huc29uPC9BdXRob3I+PFllYXI+MjAxNDwvWWVhcj48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=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E93F81">
        <w:rPr>
          <w:rFonts w:ascii="Times New Roman" w:hAnsi="Times New Roman" w:cs="Times New Roman"/>
          <w:color w:val="000000" w:themeColor="text1"/>
        </w:rPr>
      </w:r>
      <w:r w:rsidR="00E93F81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color w:val="000000" w:themeColor="text1"/>
          <w:vertAlign w:val="superscript"/>
        </w:rPr>
        <w:t>25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However, the</w:t>
      </w:r>
      <w:ins w:id="997" w:author="陈崇" w:date="2019-11-28T11:37:00Z">
        <w:r w:rsidR="00400385">
          <w:rPr>
            <w:rFonts w:ascii="Times New Roman" w:hAnsi="Times New Roman" w:cs="Times New Roman"/>
            <w:color w:val="000000" w:themeColor="text1"/>
          </w:rPr>
          <w:t xml:space="preserve">se </w:t>
        </w:r>
      </w:ins>
      <w:del w:id="998" w:author="陈崇" w:date="2019-11-28T11:37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 same types of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immune cells are </w:t>
      </w:r>
      <w:ins w:id="999" w:author="陈崇" w:date="2019-11-28T11:37:00Z">
        <w:r w:rsidR="00400385">
          <w:rPr>
            <w:rFonts w:ascii="Times New Roman" w:hAnsi="Times New Roman" w:cs="Times New Roman"/>
            <w:color w:val="000000" w:themeColor="text1"/>
          </w:rPr>
          <w:t xml:space="preserve">also </w:t>
        </w:r>
      </w:ins>
      <w:r w:rsidRPr="00E746B6">
        <w:rPr>
          <w:rFonts w:ascii="Times New Roman" w:hAnsi="Times New Roman" w:cs="Times New Roman"/>
          <w:color w:val="000000" w:themeColor="text1"/>
        </w:rPr>
        <w:t>the major effector cells to fight against EBV</w:t>
      </w:r>
      <w:del w:id="1000" w:author="陈崇" w:date="2019-11-28T11:38:00Z">
        <w:r w:rsidRPr="00E746B6" w:rsidDel="00400385">
          <w:rPr>
            <w:rFonts w:ascii="Times New Roman" w:hAnsi="Times New Roman" w:cs="Times New Roman"/>
            <w:color w:val="000000" w:themeColor="text1"/>
          </w:rPr>
          <w:delText xml:space="preserve"> and other viruses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1001" w:author="陈崇" w:date="2019-11-28T11:38:00Z">
        <w:r w:rsidRPr="00E746B6" w:rsidDel="0012235D">
          <w:rPr>
            <w:rFonts w:ascii="Times New Roman" w:hAnsi="Times New Roman" w:cs="Times New Roman"/>
            <w:color w:val="000000" w:themeColor="text1"/>
          </w:rPr>
          <w:delText>So early</w:delText>
        </w:r>
      </w:del>
      <w:ins w:id="1002" w:author="陈崇" w:date="2019-11-28T11:38:00Z">
        <w:r w:rsidR="0012235D">
          <w:rPr>
            <w:rFonts w:ascii="Times New Roman" w:hAnsi="Times New Roman" w:cs="Times New Roman"/>
            <w:color w:val="000000" w:themeColor="text1"/>
          </w:rPr>
          <w:t xml:space="preserve">Therefore, </w:t>
        </w:r>
      </w:ins>
      <w:ins w:id="1003" w:author="陈崇" w:date="2019-11-28T11:39:00Z">
        <w:r w:rsidR="0012235D">
          <w:rPr>
            <w:rFonts w:ascii="Times New Roman" w:hAnsi="Times New Roman" w:cs="Times New Roman"/>
            <w:color w:val="000000" w:themeColor="text1"/>
          </w:rPr>
          <w:t>EBV cannot be effectively cleared by etoposide-based regimens</w:t>
        </w:r>
      </w:ins>
      <w:ins w:id="1004" w:author="Microsoft Office User" w:date="2019-11-30T23:43:00Z">
        <w:r w:rsidR="00560F61">
          <w:rPr>
            <w:rFonts w:ascii="Times New Roman" w:hAnsi="Times New Roman" w:cs="Times New Roman"/>
            <w:color w:val="000000" w:themeColor="text1"/>
          </w:rPr>
          <w:t>,</w:t>
        </w:r>
      </w:ins>
      <w:ins w:id="1005" w:author="陈崇" w:date="2019-11-28T11:39:00Z">
        <w:r w:rsidR="0012235D">
          <w:rPr>
            <w:rFonts w:ascii="Times New Roman" w:hAnsi="Times New Roman" w:cs="Times New Roman"/>
            <w:color w:val="000000" w:themeColor="text1"/>
          </w:rPr>
          <w:t xml:space="preserve"> and </w:t>
        </w:r>
      </w:ins>
      <w:ins w:id="1006" w:author="陈崇" w:date="2019-11-28T11:40:00Z">
        <w:r w:rsidR="0012235D">
          <w:rPr>
            <w:rFonts w:ascii="Times New Roman" w:hAnsi="Times New Roman" w:cs="Times New Roman"/>
            <w:color w:val="000000" w:themeColor="text1"/>
          </w:rPr>
          <w:t>quick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relapses after chemotherapy are often recorded </w:t>
      </w:r>
      <w:del w:id="1007" w:author="陈崇" w:date="2019-11-28T11:41:00Z">
        <w:r w:rsidRPr="00E746B6" w:rsidDel="00C335FE">
          <w:rPr>
            <w:rFonts w:ascii="Times New Roman" w:hAnsi="Times New Roman" w:cs="Times New Roman"/>
            <w:color w:val="000000" w:themeColor="text1"/>
          </w:rPr>
          <w:delText xml:space="preserve">in </w:delText>
        </w:r>
      </w:del>
      <w:ins w:id="1008" w:author="陈崇" w:date="2019-11-28T11:41:00Z">
        <w:r w:rsidR="00C335FE">
          <w:rPr>
            <w:rFonts w:ascii="Times New Roman" w:hAnsi="Times New Roman" w:cs="Times New Roman"/>
            <w:color w:val="000000" w:themeColor="text1"/>
          </w:rPr>
          <w:t>for patients with</w:t>
        </w:r>
        <w:r w:rsidR="00C335FE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EBV-HLH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/>
      </w:r>
      <w:r w:rsidRPr="00E746B6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&lt;EndNote&gt;&lt;Cite&gt;&lt;Author&gt;Yoon&lt;/Author&gt;&lt;Year&gt;2019&lt;/Year&gt;&lt;RecNum&gt;84&lt;/RecNum&gt;&lt;DisplayText&gt;&lt;style face="superscript"&gt;8&lt;/style&gt;&lt;/DisplayText&gt;&lt;record&gt;&lt;rec-number&gt;84&lt;/rec-number&gt;&lt;foreign-keys&gt;&lt;key app="EN" db-id="xdzarx5f6avwt6ee0ac59z9cdvdf5fzxev90" timestamp="1570981360"&gt;84&lt;/key&gt;&lt;/foreign-keys&gt;&lt;ref-type name="Journal Article"&gt;17&lt;/ref-type&gt;&lt;contributors&gt;&lt;authors&gt;&lt;author&gt;Yoon, J. H.&lt;/author&gt;&lt;author&gt;Park, S. S.&lt;/author&gt;&lt;author&gt;Jeon, Y. W.&lt;/author&gt;&lt;author&gt;Lee, S. E.&lt;/author&gt;&lt;author&gt;Cho, B. S.&lt;/author&gt;&lt;author&gt;Eom, K. S.&lt;/author&gt;&lt;author&gt;Kim, Y. J.&lt;/author&gt;&lt;author&gt;Kim, H. J.&lt;/author&gt;&lt;author&gt;Lee, S.&lt;/author&gt;&lt;author&gt;Min, C. K.&lt;/author&gt;&lt;author&gt;Cho, S. G.&lt;/author&gt;&lt;author&gt;Lee, J. W.&lt;/author&gt;&lt;/authors&gt;&lt;/contributors&gt;&lt;auth-address&gt;Department of Hematology, Catholic Blood and Marrow Transplantation Center, Seoul St. Mary&amp;apos;s Hospital, College of Medicine, The Catholic University of Korea, Seoul, Korea.&amp;#xD;Department of Hematology, Catholic Blood and Marrow Transplantation Center, Seoul St. Mary&amp;apos;s Hospital, College of Medicine, The Catholic University of Korea, Seoul, Korea jwlee@catholic.ac.kr.&lt;/auth-address&gt;&lt;titles&gt;&lt;title&gt;Treatment outcomes and prognostic factors in adult patients with secondary hemophagocytic lymphohistiocytosis not associated with malignancy&lt;/title&gt;&lt;secondary-title&gt;Haematologica&lt;/secondary-title&gt;&lt;alt-title&gt;Haematologica&lt;/alt-title&gt;&lt;/titles&gt;&lt;periodical&gt;&lt;full-title&gt;Haematologica&lt;/full-title&gt;&lt;abbr-1&gt;Haematologica&lt;/abbr-1&gt;&lt;/periodical&gt;&lt;alt-periodical&gt;&lt;full-title&gt;Haematologica&lt;/full-title&gt;&lt;abbr-1&gt;Haematologica&lt;/abbr-1&gt;&lt;/alt-periodical&gt;&lt;pages&gt;269-276&lt;/pages&gt;&lt;volume&gt;104&lt;/volume&gt;&lt;number&gt;2&lt;/number&gt;&lt;edition&gt;2018/09/15&lt;/edition&gt;&lt;dates&gt;&lt;year&gt;2019&lt;/year&gt;&lt;pub-dates&gt;&lt;date&gt;Feb&lt;/date&gt;&lt;/pub-dates&gt;&lt;/dates&gt;&lt;isbn&gt;0390-6078&lt;/isbn&gt;&lt;accession-num&gt;30213834&lt;/accession-num&gt;&lt;urls&gt;&lt;/urls&gt;&lt;custom2&gt;PMC6355492&lt;/custom2&gt;&lt;electronic-resource-num&gt;10.3324/haematol.2018.198655&lt;/electronic-resource-num&gt;&lt;remote-database-provider&gt;NLM&lt;/remote-database-provider&gt;&lt;language&gt;eng&lt;/language&gt;&lt;/record&gt;&lt;/Cite&gt;&lt;/EndNote&gt;</w:instrText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Pr="00E746B6">
        <w:rPr>
          <w:rFonts w:ascii="Times New Roman" w:hAnsi="Times New Roman" w:cs="Times New Roman"/>
          <w:noProof/>
          <w:color w:val="000000" w:themeColor="text1"/>
          <w:vertAlign w:val="superscript"/>
        </w:rPr>
        <w:t>8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1009" w:author="陈崇" w:date="2019-11-28T11:49:00Z">
        <w:r w:rsidRPr="00E746B6" w:rsidDel="00C61A69">
          <w:rPr>
            <w:rFonts w:ascii="Times New Roman" w:hAnsi="Times New Roman" w:cs="Times New Roman"/>
            <w:color w:val="000000" w:themeColor="text1"/>
          </w:rPr>
          <w:delText xml:space="preserve">Given the paucity of effective </w:delText>
        </w:r>
        <w:bookmarkStart w:id="1010" w:name="OLE_LINK41"/>
        <w:bookmarkStart w:id="1011" w:name="OLE_LINK42"/>
        <w:r w:rsidRPr="00E746B6" w:rsidDel="00C61A69">
          <w:rPr>
            <w:rFonts w:ascii="Times New Roman" w:hAnsi="Times New Roman" w:cs="Times New Roman"/>
            <w:color w:val="000000" w:themeColor="text1"/>
          </w:rPr>
          <w:delText>salvage</w:delText>
        </w:r>
        <w:bookmarkEnd w:id="1010"/>
        <w:bookmarkEnd w:id="1011"/>
        <w:r w:rsidRPr="00E746B6" w:rsidDel="00C61A69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del w:id="1012" w:author="陈崇" w:date="2019-11-28T11:41:00Z">
        <w:r w:rsidRPr="00E746B6" w:rsidDel="00C335FE">
          <w:rPr>
            <w:rFonts w:ascii="Times New Roman" w:hAnsi="Times New Roman" w:cs="Times New Roman"/>
            <w:color w:val="000000" w:themeColor="text1"/>
          </w:rPr>
          <w:delText xml:space="preserve">therapy </w:delText>
        </w:r>
      </w:del>
      <w:del w:id="1013" w:author="陈崇" w:date="2019-11-28T11:49:00Z">
        <w:r w:rsidRPr="00E746B6" w:rsidDel="00C61A69">
          <w:rPr>
            <w:rFonts w:ascii="Times New Roman" w:hAnsi="Times New Roman" w:cs="Times New Roman"/>
            <w:color w:val="000000" w:themeColor="text1"/>
          </w:rPr>
          <w:delText>for r/r EBV-HLH</w:delText>
        </w:r>
      </w:del>
      <w:del w:id="1014" w:author="陈崇" w:date="2019-11-28T11:43:00Z">
        <w:r w:rsidRPr="00E746B6" w:rsidDel="00456374">
          <w:rPr>
            <w:rFonts w:ascii="Times New Roman" w:hAnsi="Times New Roman" w:cs="Times New Roman"/>
            <w:color w:val="000000" w:themeColor="text1"/>
          </w:rPr>
          <w:delText xml:space="preserve"> failing HLH94/04 regimens</w:delText>
        </w:r>
      </w:del>
      <w:del w:id="1015" w:author="陈崇" w:date="2019-11-28T11:49:00Z">
        <w:r w:rsidRPr="00E746B6" w:rsidDel="00C61A69">
          <w:rPr>
            <w:rFonts w:ascii="Times New Roman" w:hAnsi="Times New Roman" w:cs="Times New Roman"/>
            <w:color w:val="000000" w:themeColor="text1"/>
          </w:rPr>
          <w:delText xml:space="preserve">, the outcomes for those patients were miserable. 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Recent studies suggested that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ruxolitinib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emapalumab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would be effective for HLH control</w:t>
      </w:r>
      <w:r w:rsidRPr="00E746B6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PEVuZE5vdGU+PENpdGU+PEF1dGhvcj5BaG1lZDwvQXV0aG9yPjxZZWFyPjIwMTk8L1llYXI+PFJl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E93F81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PEVuZE5vdGU+PENpdGU+PEF1dGhvcj5BaG1lZDwvQXV0aG9yPjxZZWFyPjIwMTk8L1llYXI+PFJl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E93F81">
        <w:rPr>
          <w:rFonts w:ascii="Times New Roman" w:hAnsi="Times New Roman" w:cs="Times New Roman"/>
          <w:color w:val="000000" w:themeColor="text1"/>
        </w:rPr>
      </w:r>
      <w:r w:rsidR="00E93F81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</w:r>
      <w:r w:rsidRPr="00E746B6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color w:val="000000" w:themeColor="text1"/>
          <w:vertAlign w:val="superscript"/>
        </w:rPr>
        <w:t>26,27</w:t>
      </w:r>
      <w:r w:rsidRPr="00E746B6">
        <w:rPr>
          <w:rFonts w:ascii="Times New Roman" w:hAnsi="Times New Roman" w:cs="Times New Roman"/>
          <w:color w:val="000000" w:themeColor="text1"/>
        </w:rPr>
        <w:fldChar w:fldCharType="end"/>
      </w:r>
      <w:r w:rsidRPr="00E746B6">
        <w:rPr>
          <w:rFonts w:ascii="Times New Roman" w:hAnsi="Times New Roman" w:cs="Times New Roman"/>
          <w:color w:val="000000" w:themeColor="text1"/>
        </w:rPr>
        <w:t>. However, because EBV-HLH patients were not included in these trials, their potential effects for EBV-HLH remain to be tested. Theoretically, the main effects of these agents are to calm the cytokine storm while leave the real syndrome-initiator, EBV infection, untreated, so they may not be strong</w:t>
      </w:r>
      <w:bookmarkStart w:id="1016" w:name="OLE_LINK60"/>
      <w:bookmarkStart w:id="1017" w:name="OLE_LINK61"/>
      <w:r w:rsidRPr="00E746B6">
        <w:rPr>
          <w:rFonts w:ascii="Times New Roman" w:hAnsi="Times New Roman" w:cs="Times New Roman"/>
          <w:color w:val="000000" w:themeColor="text1"/>
        </w:rPr>
        <w:t xml:space="preserve"> candidate</w:t>
      </w:r>
      <w:bookmarkEnd w:id="1016"/>
      <w:bookmarkEnd w:id="1017"/>
      <w:r w:rsidRPr="00E746B6">
        <w:rPr>
          <w:rFonts w:ascii="Times New Roman" w:hAnsi="Times New Roman" w:cs="Times New Roman"/>
          <w:color w:val="000000" w:themeColor="text1"/>
        </w:rPr>
        <w:t>s for EBV-HLH as rela</w:t>
      </w:r>
      <w:r w:rsidRPr="00E746B6">
        <w:rPr>
          <w:rFonts w:ascii="Times New Roman" w:hAnsi="Times New Roman" w:cs="Times New Roman"/>
        </w:rPr>
        <w:t>pse seems to be inevitable. Rituximab-containing chemo-immunotherapeutic regimens have been suggested to improve clinical status in 43% EBV-HLH</w:t>
      </w:r>
      <w:r w:rsidRPr="00E746B6">
        <w:rPr>
          <w:rFonts w:ascii="Times New Roman" w:hAnsi="Times New Roman" w:cs="Times New Roman"/>
        </w:rPr>
        <w:fldChar w:fldCharType="begin">
          <w:fldData xml:space="preserve">PEVuZE5vdGU+PENpdGU+PEF1dGhvcj5DaGVsbGFwYW5kaWFuPC9BdXRob3I+PFllYXI+MjAxMzwv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</w:fldData>
        </w:fldChar>
      </w:r>
      <w:r w:rsidR="00E93F81">
        <w:rPr>
          <w:rFonts w:ascii="Times New Roman" w:hAnsi="Times New Roman" w:cs="Times New Roman"/>
        </w:rPr>
        <w:instrText xml:space="preserve"> ADDIN EN.CITE </w:instrText>
      </w:r>
      <w:r w:rsidR="00E93F81">
        <w:rPr>
          <w:rFonts w:ascii="Times New Roman" w:hAnsi="Times New Roman" w:cs="Times New Roman"/>
        </w:rPr>
        <w:fldChar w:fldCharType="begin">
          <w:fldData xml:space="preserve">PEVuZE5vdGU+PENpdGU+PEF1dGhvcj5DaGVsbGFwYW5kaWFuPC9BdXRob3I+PFllYXI+MjAxMzwv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</w:fldData>
        </w:fldChar>
      </w:r>
      <w:r w:rsidR="00E93F81">
        <w:rPr>
          <w:rFonts w:ascii="Times New Roman" w:hAnsi="Times New Roman" w:cs="Times New Roman"/>
        </w:rPr>
        <w:instrText xml:space="preserve"> ADDIN EN.CITE.DATA </w:instrText>
      </w:r>
      <w:r w:rsidR="00E93F81">
        <w:rPr>
          <w:rFonts w:ascii="Times New Roman" w:hAnsi="Times New Roman" w:cs="Times New Roman"/>
        </w:rPr>
      </w:r>
      <w:r w:rsidR="00E93F81">
        <w:rPr>
          <w:rFonts w:ascii="Times New Roman" w:hAnsi="Times New Roman" w:cs="Times New Roman"/>
        </w:rPr>
        <w:fldChar w:fldCharType="end"/>
      </w:r>
      <w:r w:rsidRPr="00E746B6">
        <w:rPr>
          <w:rFonts w:ascii="Times New Roman" w:hAnsi="Times New Roman" w:cs="Times New Roman"/>
        </w:rPr>
      </w:r>
      <w:r w:rsidRPr="00E746B6">
        <w:rPr>
          <w:rFonts w:ascii="Times New Roman" w:hAnsi="Times New Roman" w:cs="Times New Roman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vertAlign w:val="superscript"/>
        </w:rPr>
        <w:t>28</w:t>
      </w:r>
      <w:r w:rsidRPr="00E746B6">
        <w:rPr>
          <w:rFonts w:ascii="Times New Roman" w:hAnsi="Times New Roman" w:cs="Times New Roman"/>
        </w:rPr>
        <w:fldChar w:fldCharType="end"/>
      </w:r>
      <w:r w:rsidRPr="00E746B6">
        <w:rPr>
          <w:rFonts w:ascii="Times New Roman" w:hAnsi="Times New Roman" w:cs="Times New Roman"/>
        </w:rPr>
        <w:t xml:space="preserve">. But their ability to clear EBV was limited, especially when </w:t>
      </w:r>
      <w:r w:rsidRPr="00E746B6">
        <w:rPr>
          <w:rFonts w:ascii="Times New Roman" w:hAnsi="Times New Roman" w:cs="Times New Roman"/>
          <w:color w:val="000000" w:themeColor="text1"/>
        </w:rPr>
        <w:t xml:space="preserve">other immune cells, </w:t>
      </w:r>
      <w:r w:rsidRPr="00E746B6">
        <w:rPr>
          <w:rFonts w:ascii="Times New Roman" w:hAnsi="Times New Roman" w:cs="Times New Roman"/>
        </w:rPr>
        <w:t>such as T and NK cells, get infected.</w:t>
      </w:r>
      <w:ins w:id="1018" w:author="陈崇" w:date="2019-11-28T12:55:00Z">
        <w:r w:rsidR="0082568E">
          <w:rPr>
            <w:rFonts w:ascii="Times New Roman" w:hAnsi="Times New Roman" w:cs="Times New Roman"/>
          </w:rPr>
          <w:t xml:space="preserve"> </w:t>
        </w:r>
      </w:ins>
      <w:ins w:id="1019" w:author="陈崇" w:date="2019-11-28T14:41:00Z">
        <w:r w:rsidR="002C2C4B">
          <w:rPr>
            <w:rFonts w:ascii="Times New Roman" w:hAnsi="Times New Roman" w:cs="Times New Roman"/>
          </w:rPr>
          <w:t>I</w:t>
        </w:r>
      </w:ins>
      <w:ins w:id="1020" w:author="陈崇" w:date="2019-11-28T12:56:00Z">
        <w:r w:rsidR="0082568E">
          <w:rPr>
            <w:rFonts w:ascii="Times New Roman" w:hAnsi="Times New Roman" w:cs="Times New Roman"/>
          </w:rPr>
          <w:t xml:space="preserve">n contrast, </w:t>
        </w:r>
      </w:ins>
      <w:ins w:id="1021" w:author="陈崇" w:date="2019-11-28T14:41:00Z">
        <w:r w:rsidR="002C2C4B">
          <w:rPr>
            <w:rFonts w:ascii="Times New Roman" w:hAnsi="Times New Roman" w:cs="Times New Roman"/>
          </w:rPr>
          <w:t xml:space="preserve">in our study, </w:t>
        </w:r>
      </w:ins>
      <w:ins w:id="1022" w:author="陈崇" w:date="2019-11-28T14:42:00Z">
        <w:r w:rsidR="002C2C4B">
          <w:rPr>
            <w:rFonts w:ascii="Times New Roman" w:hAnsi="Times New Roman" w:cs="Times New Roman"/>
          </w:rPr>
          <w:t>f</w:t>
        </w:r>
      </w:ins>
      <w:ins w:id="1023" w:author="陈崇" w:date="2019-11-28T14:43:00Z">
        <w:r w:rsidR="002C2C4B">
          <w:rPr>
            <w:rFonts w:ascii="Times New Roman" w:hAnsi="Times New Roman" w:cs="Times New Roman"/>
          </w:rPr>
          <w:t>ive</w:t>
        </w:r>
      </w:ins>
      <w:ins w:id="1024" w:author="陈崇" w:date="2019-11-28T14:42:00Z">
        <w:r w:rsidR="002C2C4B">
          <w:rPr>
            <w:rFonts w:ascii="Times New Roman" w:hAnsi="Times New Roman" w:cs="Times New Roman"/>
          </w:rPr>
          <w:t xml:space="preserve"> out of seven r/r EBV-HLH patients </w:t>
        </w:r>
      </w:ins>
      <w:ins w:id="1025" w:author="陈崇" w:date="2019-11-28T14:43:00Z">
        <w:r w:rsidR="002C2C4B">
          <w:rPr>
            <w:rFonts w:ascii="Times New Roman" w:hAnsi="Times New Roman" w:cs="Times New Roman"/>
          </w:rPr>
          <w:t xml:space="preserve">achieved </w:t>
        </w:r>
      </w:ins>
      <w:ins w:id="1026" w:author="陈崇" w:date="2019-11-28T14:44:00Z">
        <w:r w:rsidR="002C2C4B">
          <w:rPr>
            <w:rFonts w:ascii="Times New Roman" w:hAnsi="Times New Roman" w:cs="Times New Roman"/>
          </w:rPr>
          <w:t xml:space="preserve">CR and, more importantly, four of them had EBV completely </w:t>
        </w:r>
      </w:ins>
      <w:ins w:id="1027" w:author="陈崇" w:date="2019-11-28T14:45:00Z">
        <w:r w:rsidR="002C2C4B">
          <w:rPr>
            <w:rFonts w:ascii="Times New Roman" w:hAnsi="Times New Roman" w:cs="Times New Roman"/>
          </w:rPr>
          <w:t xml:space="preserve">eradicated in all </w:t>
        </w:r>
      </w:ins>
      <w:ins w:id="1028" w:author="陈崇" w:date="2019-11-28T14:46:00Z">
        <w:r w:rsidR="002C2C4B">
          <w:rPr>
            <w:rFonts w:ascii="Times New Roman" w:hAnsi="Times New Roman" w:cs="Times New Roman"/>
          </w:rPr>
          <w:t>types of lymphocytes</w:t>
        </w:r>
      </w:ins>
      <w:ins w:id="1029" w:author="陈崇" w:date="2019-11-28T14:44:00Z">
        <w:r w:rsidR="002C2C4B">
          <w:rPr>
            <w:rFonts w:ascii="Times New Roman" w:hAnsi="Times New Roman" w:cs="Times New Roman"/>
          </w:rPr>
          <w:t xml:space="preserve"> </w:t>
        </w:r>
      </w:ins>
      <w:ins w:id="1030" w:author="陈崇" w:date="2019-11-28T14:45:00Z">
        <w:r w:rsidR="002C2C4B">
          <w:rPr>
            <w:rFonts w:ascii="Times New Roman" w:hAnsi="Times New Roman" w:cs="Times New Roman"/>
          </w:rPr>
          <w:t xml:space="preserve">with a monotherapy of </w:t>
        </w:r>
      </w:ins>
      <w:ins w:id="1031" w:author="陈崇" w:date="2019-11-28T14:41:00Z">
        <w:r w:rsidR="002C2C4B">
          <w:rPr>
            <w:rFonts w:ascii="Times New Roman" w:hAnsi="Times New Roman" w:cs="Times New Roman"/>
          </w:rPr>
          <w:t>nivolumab</w:t>
        </w:r>
      </w:ins>
      <w:ins w:id="1032" w:author="陈崇" w:date="2019-11-28T14:45:00Z">
        <w:r w:rsidR="002C2C4B">
          <w:rPr>
            <w:rFonts w:ascii="Times New Roman" w:hAnsi="Times New Roman" w:cs="Times New Roman"/>
          </w:rPr>
          <w:t xml:space="preserve">. </w:t>
        </w:r>
      </w:ins>
      <w:ins w:id="1033" w:author="陈崇" w:date="2019-11-28T14:46:00Z">
        <w:r w:rsidR="002C2C4B">
          <w:rPr>
            <w:rFonts w:ascii="Times New Roman" w:hAnsi="Times New Roman" w:cs="Times New Roman"/>
          </w:rPr>
          <w:t xml:space="preserve">These results strongly suggest that </w:t>
        </w:r>
      </w:ins>
      <w:ins w:id="1034" w:author="陈崇" w:date="2019-11-28T14:47:00Z">
        <w:del w:id="1035" w:author="Microsoft Office User" w:date="2019-11-30T23:47:00Z">
          <w:r w:rsidR="002C2C4B" w:rsidDel="00560F61">
            <w:rPr>
              <w:rFonts w:ascii="Times New Roman" w:hAnsi="Times New Roman" w:cs="Times New Roman"/>
            </w:rPr>
            <w:delText>nivolumab</w:delText>
          </w:r>
        </w:del>
      </w:ins>
      <w:ins w:id="1036" w:author="Microsoft Office User" w:date="2019-11-30T23:47:00Z">
        <w:r w:rsidR="00560F61">
          <w:rPr>
            <w:rFonts w:ascii="Times New Roman" w:hAnsi="Times New Roman" w:cs="Times New Roman"/>
          </w:rPr>
          <w:t xml:space="preserve">PD-1 </w:t>
        </w:r>
        <w:bookmarkStart w:id="1037" w:name="OLE_LINK11"/>
        <w:bookmarkStart w:id="1038" w:name="OLE_LINK12"/>
        <w:r w:rsidR="00560F61">
          <w:rPr>
            <w:rFonts w:ascii="Times New Roman" w:hAnsi="Times New Roman" w:cs="Times New Roman"/>
          </w:rPr>
          <w:t>inhibitor</w:t>
        </w:r>
      </w:ins>
      <w:bookmarkEnd w:id="1037"/>
      <w:bookmarkEnd w:id="1038"/>
      <w:ins w:id="1039" w:author="陈崇" w:date="2019-11-28T14:48:00Z">
        <w:r w:rsidR="006D7B76">
          <w:rPr>
            <w:rFonts w:ascii="Times New Roman" w:hAnsi="Times New Roman" w:cs="Times New Roman"/>
          </w:rPr>
          <w:t xml:space="preserve"> </w:t>
        </w:r>
      </w:ins>
      <w:ins w:id="1040" w:author="陈崇" w:date="2019-11-28T14:51:00Z">
        <w:r w:rsidR="006D7B76">
          <w:rPr>
            <w:rFonts w:ascii="Times New Roman" w:hAnsi="Times New Roman" w:cs="Times New Roman"/>
          </w:rPr>
          <w:t xml:space="preserve">would </w:t>
        </w:r>
        <w:del w:id="1041" w:author="Microsoft Office User" w:date="2019-11-30T23:50:00Z">
          <w:r w:rsidR="006D7B76" w:rsidDel="00560F61">
            <w:rPr>
              <w:rFonts w:ascii="Times New Roman" w:hAnsi="Times New Roman" w:cs="Times New Roman"/>
            </w:rPr>
            <w:delText>be</w:delText>
          </w:r>
        </w:del>
      </w:ins>
      <w:ins w:id="1042" w:author="陈崇" w:date="2019-11-28T14:48:00Z">
        <w:del w:id="1043" w:author="Microsoft Office User" w:date="2019-11-30T23:50:00Z">
          <w:r w:rsidR="006D7B76" w:rsidDel="00560F61">
            <w:rPr>
              <w:rFonts w:ascii="Times New Roman" w:hAnsi="Times New Roman" w:cs="Times New Roman"/>
            </w:rPr>
            <w:delText xml:space="preserve"> the first</w:delText>
          </w:r>
        </w:del>
      </w:ins>
      <w:ins w:id="1044" w:author="陈崇" w:date="2019-11-28T14:50:00Z">
        <w:del w:id="1045" w:author="Microsoft Office User" w:date="2019-11-30T23:50:00Z">
          <w:r w:rsidR="006D7B76" w:rsidDel="00560F61">
            <w:rPr>
              <w:rFonts w:ascii="Times New Roman" w:hAnsi="Times New Roman" w:cs="Times New Roman"/>
            </w:rPr>
            <w:delText xml:space="preserve"> </w:delText>
          </w:r>
        </w:del>
      </w:ins>
      <w:ins w:id="1046" w:author="陈崇" w:date="2019-11-28T14:48:00Z">
        <w:del w:id="1047" w:author="Microsoft Office User" w:date="2019-11-30T23:50:00Z">
          <w:r w:rsidR="002C2C4B" w:rsidDel="00560F61">
            <w:rPr>
              <w:rFonts w:ascii="Times New Roman" w:hAnsi="Times New Roman" w:cs="Times New Roman"/>
            </w:rPr>
            <w:delText>potent drug to clear EBV</w:delText>
          </w:r>
        </w:del>
      </w:ins>
      <w:ins w:id="1048" w:author="陈崇" w:date="2019-11-28T14:50:00Z">
        <w:del w:id="1049" w:author="Microsoft Office User" w:date="2019-11-30T23:50:00Z">
          <w:r w:rsidR="006D7B76" w:rsidDel="00560F61">
            <w:rPr>
              <w:rFonts w:ascii="Times New Roman" w:hAnsi="Times New Roman" w:cs="Times New Roman"/>
            </w:rPr>
            <w:delText xml:space="preserve"> and</w:delText>
          </w:r>
        </w:del>
        <w:r w:rsidR="006D7B76">
          <w:rPr>
            <w:rFonts w:ascii="Times New Roman" w:hAnsi="Times New Roman" w:cs="Times New Roman"/>
          </w:rPr>
          <w:t xml:space="preserve"> </w:t>
        </w:r>
      </w:ins>
      <w:ins w:id="1050" w:author="陈崇" w:date="2019-11-28T14:51:00Z">
        <w:r w:rsidR="006D7B76">
          <w:rPr>
            <w:rFonts w:ascii="Times New Roman" w:hAnsi="Times New Roman" w:cs="Times New Roman"/>
          </w:rPr>
          <w:t>provide a cure promise for r/r EBV-HLH</w:t>
        </w:r>
      </w:ins>
      <w:ins w:id="1051" w:author="陈崇" w:date="2019-11-28T14:48:00Z">
        <w:r w:rsidR="002C2C4B">
          <w:rPr>
            <w:rFonts w:ascii="Times New Roman" w:hAnsi="Times New Roman" w:cs="Times New Roman"/>
          </w:rPr>
          <w:t xml:space="preserve">. </w:t>
        </w:r>
      </w:ins>
      <w:del w:id="1052" w:author="陈崇" w:date="2019-11-28T11:51:00Z">
        <w:r w:rsidRPr="00E746B6" w:rsidDel="00C61A69">
          <w:rPr>
            <w:rFonts w:ascii="Times New Roman" w:hAnsi="Times New Roman" w:cs="Times New Roman"/>
          </w:rPr>
          <w:delText xml:space="preserve"> Thus, novel therapeutic strategies are needed.</w:delText>
        </w:r>
      </w:del>
    </w:p>
    <w:p w14:paraId="71732C64" w14:textId="1E9FAB92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del w:id="1053" w:author="陈崇" w:date="2019-11-28T14:52:00Z">
        <w:r w:rsidRPr="00E746B6" w:rsidDel="006D7B76">
          <w:rPr>
            <w:rFonts w:ascii="Times New Roman" w:hAnsi="Times New Roman" w:cs="Times New Roman"/>
          </w:rPr>
          <w:delText>Recent years, immune checkpoint inhibitors (ICIs) have been applied to some virus infection diseases</w:delText>
        </w:r>
        <w:r w:rsidRPr="00E746B6" w:rsidDel="006D7B76">
          <w:rPr>
            <w:rFonts w:ascii="Times New Roman" w:hAnsi="Times New Roman" w:cs="Times New Roman"/>
          </w:rPr>
          <w:fldChar w:fldCharType="begin">
            <w:fldData xml:space="preserve">PEVuZE5vdGU+PENpdGU+PEF1dGhvcj5Db3J0ZXNlPC9BdXRob3I+PFllYXI+MjAxOTwvWWVhcj48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</w:fldData>
          </w:fldChar>
        </w:r>
        <w:r w:rsidRPr="00E746B6" w:rsidDel="006D7B76">
          <w:rPr>
            <w:rFonts w:ascii="Times New Roman" w:hAnsi="Times New Roman" w:cs="Times New Roman"/>
          </w:rPr>
          <w:delInstrText xml:space="preserve"> ADDIN EN.CITE </w:delInstrText>
        </w:r>
        <w:r w:rsidRPr="00E746B6" w:rsidDel="006D7B76">
          <w:rPr>
            <w:rFonts w:ascii="Times New Roman" w:hAnsi="Times New Roman" w:cs="Times New Roman"/>
          </w:rPr>
          <w:fldChar w:fldCharType="begin">
            <w:fldData xml:space="preserve">PEVuZE5vdGU+PENpdGU+PEF1dGhvcj5Db3J0ZXNlPC9BdXRob3I+PFllYXI+MjAxOTwvWWVhcj48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</w:fldData>
          </w:fldChar>
        </w:r>
        <w:r w:rsidRPr="00E746B6" w:rsidDel="006D7B76">
          <w:rPr>
            <w:rFonts w:ascii="Times New Roman" w:hAnsi="Times New Roman" w:cs="Times New Roman"/>
          </w:rPr>
          <w:delInstrText xml:space="preserve"> ADDIN EN.CITE.DATA </w:delInstrText>
        </w:r>
        <w:r w:rsidRPr="00E746B6" w:rsidDel="006D7B76">
          <w:rPr>
            <w:rFonts w:ascii="Times New Roman" w:hAnsi="Times New Roman" w:cs="Times New Roman"/>
          </w:rPr>
        </w:r>
        <w:r w:rsidRPr="00E746B6" w:rsidDel="006D7B76">
          <w:rPr>
            <w:rFonts w:ascii="Times New Roman" w:hAnsi="Times New Roman" w:cs="Times New Roman"/>
          </w:rPr>
          <w:fldChar w:fldCharType="end"/>
        </w:r>
        <w:r w:rsidRPr="00E746B6" w:rsidDel="006D7B76">
          <w:rPr>
            <w:rFonts w:ascii="Times New Roman" w:hAnsi="Times New Roman" w:cs="Times New Roman"/>
          </w:rPr>
        </w:r>
        <w:r w:rsidRPr="00E746B6" w:rsidDel="006D7B76">
          <w:rPr>
            <w:rFonts w:ascii="Times New Roman" w:hAnsi="Times New Roman" w:cs="Times New Roman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vertAlign w:val="superscript"/>
          </w:rPr>
          <w:delText>13,23,24</w:delText>
        </w:r>
        <w:r w:rsidRPr="00E746B6" w:rsidDel="006D7B76">
          <w:rPr>
            <w:rFonts w:ascii="Times New Roman" w:hAnsi="Times New Roman" w:cs="Times New Roman"/>
          </w:rPr>
          <w:fldChar w:fldCharType="end"/>
        </w:r>
        <w:r w:rsidRPr="00E746B6" w:rsidDel="006D7B76">
          <w:rPr>
            <w:rFonts w:ascii="Times New Roman" w:hAnsi="Times New Roman" w:cs="Times New Roman"/>
          </w:rPr>
          <w:delText>. Chronic virus infections up-regulated the expressions of the immune checkpoint molecules in CD8 T cells for immune escape</w:delText>
        </w:r>
        <w:r w:rsidRPr="00E746B6" w:rsidDel="006D7B76">
          <w:rPr>
            <w:rFonts w:ascii="Times New Roman" w:hAnsi="Times New Roman" w:cs="Times New Roman"/>
          </w:rPr>
          <w:fldChar w:fldCharType="begin">
            <w:fldData xml:space="preserve">PEVuZE5vdGU+PENpdGU+PEF1dGhvcj5XeWtlczwvQXV0aG9yPjxZZWFyPjIwMTg8L1llYXI+PFJl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</w:fldData>
          </w:fldChar>
        </w:r>
        <w:r w:rsidRPr="00E746B6" w:rsidDel="006D7B76">
          <w:rPr>
            <w:rFonts w:ascii="Times New Roman" w:hAnsi="Times New Roman" w:cs="Times New Roman"/>
          </w:rPr>
          <w:delInstrText xml:space="preserve"> ADDIN EN.CITE </w:delInstrText>
        </w:r>
        <w:r w:rsidRPr="00E746B6" w:rsidDel="006D7B76">
          <w:rPr>
            <w:rFonts w:ascii="Times New Roman" w:hAnsi="Times New Roman" w:cs="Times New Roman"/>
          </w:rPr>
          <w:fldChar w:fldCharType="begin">
            <w:fldData xml:space="preserve">PEVuZE5vdGU+PENpdGU+PEF1dGhvcj5XeWtlczwvQXV0aG9yPjxZZWFyPjIwMTg8L1llYXI+PFJl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</w:fldData>
          </w:fldChar>
        </w:r>
        <w:r w:rsidRPr="00E746B6" w:rsidDel="006D7B76">
          <w:rPr>
            <w:rFonts w:ascii="Times New Roman" w:hAnsi="Times New Roman" w:cs="Times New Roman"/>
          </w:rPr>
          <w:delInstrText xml:space="preserve"> ADDIN EN.CITE.DATA </w:delInstrText>
        </w:r>
        <w:r w:rsidRPr="00E746B6" w:rsidDel="006D7B76">
          <w:rPr>
            <w:rFonts w:ascii="Times New Roman" w:hAnsi="Times New Roman" w:cs="Times New Roman"/>
          </w:rPr>
        </w:r>
        <w:r w:rsidRPr="00E746B6" w:rsidDel="006D7B76">
          <w:rPr>
            <w:rFonts w:ascii="Times New Roman" w:hAnsi="Times New Roman" w:cs="Times New Roman"/>
          </w:rPr>
          <w:fldChar w:fldCharType="end"/>
        </w:r>
        <w:r w:rsidRPr="00E746B6" w:rsidDel="006D7B76">
          <w:rPr>
            <w:rFonts w:ascii="Times New Roman" w:hAnsi="Times New Roman" w:cs="Times New Roman"/>
          </w:rPr>
        </w:r>
        <w:r w:rsidRPr="00E746B6" w:rsidDel="006D7B76">
          <w:rPr>
            <w:rFonts w:ascii="Times New Roman" w:hAnsi="Times New Roman" w:cs="Times New Roman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vertAlign w:val="superscript"/>
          </w:rPr>
          <w:delText>11,12</w:delText>
        </w:r>
        <w:r w:rsidRPr="00E746B6" w:rsidDel="006D7B76">
          <w:rPr>
            <w:rFonts w:ascii="Times New Roman" w:hAnsi="Times New Roman" w:cs="Times New Roman"/>
          </w:rPr>
          <w:fldChar w:fldCharType="end"/>
        </w:r>
        <w:r w:rsidRPr="00E746B6" w:rsidDel="006D7B76">
          <w:rPr>
            <w:rFonts w:ascii="Times New Roman" w:hAnsi="Times New Roman" w:cs="Times New Roman"/>
          </w:rPr>
          <w:delText>. Cancer cells apply a similar strategy to escape from the immune attacks where we have witnessed huge successes on anti-tumor activities of ICT by targeting PD-1 and other immune suppressors. Probably with the collateral effects on both cancer cells and associated EBV infection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>, EBV+ gastric cancers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PEVuZE5vdGU+PENpdGU+PEF1dGhvcj5LaW08L0F1dGhvcj48WWVhcj4yMDE4PC9ZZWFyPjxSZWNO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PEVuZE5vdGU+PENpdGU+PEF1dGhvcj5LaW08L0F1dGhvcj48WWVhcj4yMDE4PC9ZZWFyPjxSZWNO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14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 xml:space="preserve"> and non-Hodgkin lymphoma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PEVuZE5vdGU+PENpdGU+PEF1dGhvcj5LaW08L0F1dGhvcj48WWVhcj4yMDE5PC9ZZWFyPjxSZWNO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==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PEVuZE5vdGU+PENpdGU+PEF1dGhvcj5LaW08L0F1dGhvcj48WWVhcj4yMDE5PC9ZZWFyPjxSZWNO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==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25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 xml:space="preserve"> seem to have a superior response to PD-1 blockade compared with their EBV-negative counterparts. In addition, in the studies of nasopharyngeal carcinoma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PEVuZE5vdGU+PENpdGU+PEF1dGhvcj5NYTwvQXV0aG9yPjxZZWFyPjIwMTg8L1llYXI+PFJlY051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PEVuZE5vdGU+PENpdGU+PEF1dGhvcj5NYTwvQXV0aG9yPjxZZWFyPjIwMTg8L1llYXI+PFJlY051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26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 xml:space="preserve"> and NK/T cell lymphoma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PEVuZE5vdGU+PENpdGU+PEF1dGhvcj5Ld29uZzwvQXV0aG9yPjxZZWFyPjIwMTc8L1llYXI+PFJl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=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PEVuZE5vdGU+PENpdGU+PEF1dGhvcj5Ld29uZzwvQXV0aG9yPjxZZWFyPjIwMTc8L1llYXI+PFJl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=
</w:fldData>
          </w:fldCha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15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>, decreasing trend of EBV after ICIs were reported. However, it seems paradoxical to apply ICIs to hyperactive syndromes like EBV-HLH. So, it is significant that our study shows that nivolumab is both safe and efficient for r/r EBV-HLH. Only one patient developed mild skin itching and whitening, and no serious irAEs (</w:delText>
        </w:r>
        <w:r w:rsidRPr="00E746B6" w:rsidDel="006D7B76">
          <w:rPr>
            <w:rFonts w:ascii="Cambria Math" w:eastAsia="MS Mincho" w:hAnsi="Cambria Math" w:cs="Cambria Math"/>
            <w:color w:val="000000" w:themeColor="text1"/>
          </w:rPr>
          <w:delText>≧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>grade 3) were recorded. Recently, a case has been reported that an r/r EBV-HLH patient treated with nivolumab achieved CR, followed by allo-HSCT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&lt;EndNote&gt;&lt;Cite&gt;&lt;Author&gt;Dong&lt;/Author&gt;&lt;Year&gt;2019&lt;/Year&gt;&lt;RecNum&gt;150&lt;/RecNum&gt;&lt;DisplayText&gt;&lt;style face="superscript"&gt;27&lt;/style&gt;&lt;/DisplayText&gt;&lt;record&gt;&lt;rec-number&gt;150&lt;/rec-number&gt;&lt;foreign-keys&gt;&lt;key app="EN" db-id="xdzarx5f6avwt6ee0ac59z9cdvdf5fzxev90" timestamp="1570981360"&gt;150&lt;/key&gt;&lt;/foreign-keys&gt;&lt;ref-type name="Journal Article"&gt;17&lt;/ref-type&gt;&lt;contributors&gt;&lt;authors&gt;&lt;author&gt;Dong, L. H.&lt;/author&gt;&lt;author&gt;Liu, J.&lt;/author&gt;&lt;author&gt;Zu, P.&lt;/author&gt;&lt;author&gt;Gao, X.&lt;/author&gt;&lt;author&gt;Du, J. W.&lt;/author&gt;&lt;author&gt;Wang, Y. S.&lt;/author&gt;&lt;author&gt;Li, Y. F.&lt;/author&gt;&lt;/authors&gt;&lt;/contributors&gt;&lt;auth-address&gt;Department of Haematology, The Affiliated Cancer Hospital of Zhengzhou University, Zhengzhou, China.&amp;#xD;Department of Haematology, The Affiliated Cancer Hospital of Zhengzhou University, Zhengzhou, China. Electronic address: yufu_li86@126.com.&lt;/auth-address&gt;&lt;titles&gt;&lt;title&gt;PD-1 blockade with nivolumab-controlled Epstein-Barr virus infection and associated haemophagocytic lymphohistiocytosis: a case report&lt;/title&gt;&lt;secondary-title&gt;Clin Microbiol Infect&lt;/secondary-title&gt;&lt;/titles&gt;&lt;periodical&gt;&lt;full-title&gt;Clin Microbiol Infect&lt;/full-title&gt;&lt;/periodical&gt;&lt;edition&gt;2019/06/24&lt;/edition&gt;&lt;keywords&gt;&lt;keyword&gt;Epstein-Barr virus&lt;/keyword&gt;&lt;keyword&gt;Haemophagocytic lymphohistiocytosis&lt;/keyword&gt;&lt;keyword&gt;Infection&lt;/keyword&gt;&lt;keyword&gt;Nivolumab&lt;/keyword&gt;&lt;keyword&gt;PD-1 blockade&lt;/keyword&gt;&lt;/keywords&gt;&lt;dates&gt;&lt;year&gt;2019&lt;/year&gt;&lt;pub-dates&gt;&lt;date&gt;Jun 20&lt;/date&gt;&lt;/pub-dates&gt;&lt;/dates&gt;&lt;isbn&gt;1198-743x&lt;/isbn&gt;&lt;accession-num&gt;31229591&lt;/accession-num&gt;&lt;urls&gt;&lt;/urls&gt;&lt;electronic-resource-num&gt;10.1016/j.cmi.2019.06.010&lt;/electronic-resource-num&gt;&lt;remote-database-provider&gt;NLM&lt;/remote-database-provider&gt;&lt;language&gt;eng&lt;/language&gt;&lt;/record&gt;&lt;/Cite&gt;&lt;/EndNote&gt;</w:delInstr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27</w:delText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Pr="00E746B6" w:rsidDel="006D7B76">
          <w:rPr>
            <w:rFonts w:ascii="Times New Roman" w:hAnsi="Times New Roman" w:cs="Times New Roman"/>
            <w:color w:val="000000" w:themeColor="text1"/>
          </w:rPr>
          <w:delText>. Of note, in our study, treated with nivolumab as a monotherapy, all 5 clinical CR patients had been remaining in remission for more than a year.</w:delText>
        </w:r>
      </w:del>
    </w:p>
    <w:bookmarkEnd w:id="985"/>
    <w:bookmarkEnd w:id="986"/>
    <w:p w14:paraId="6A7AE426" w14:textId="3013310D" w:rsidR="0033265E" w:rsidRPr="00C86D22" w:rsidRDefault="006D7B76" w:rsidP="00C86D22">
      <w:pPr>
        <w:spacing w:beforeLines="50" w:before="211" w:afterLines="50" w:after="211"/>
        <w:rPr>
          <w:rFonts w:ascii="Times New Roman" w:hAnsi="Times New Roman" w:cs="Times New Roman"/>
          <w:color w:val="FF0000"/>
        </w:rPr>
      </w:pPr>
      <w:ins w:id="1054" w:author="陈崇" w:date="2019-11-28T14:56:00Z">
        <w:r>
          <w:rPr>
            <w:rFonts w:ascii="Times New Roman" w:hAnsi="Times New Roman" w:cs="Times New Roman"/>
            <w:color w:val="000000" w:themeColor="text1"/>
          </w:rPr>
          <w:t>I</w:t>
        </w:r>
      </w:ins>
      <w:ins w:id="1055" w:author="陈崇" w:date="2019-11-28T14:54:00Z">
        <w:r>
          <w:rPr>
            <w:rFonts w:ascii="Times New Roman" w:hAnsi="Times New Roman" w:cs="Times New Roman"/>
            <w:color w:val="000000" w:themeColor="text1"/>
          </w:rPr>
          <w:t>t appears paradox</w:t>
        </w:r>
      </w:ins>
      <w:ins w:id="1056" w:author="陈崇" w:date="2019-11-28T14:55:00Z">
        <w:r>
          <w:rPr>
            <w:rFonts w:ascii="Times New Roman" w:hAnsi="Times New Roman" w:cs="Times New Roman"/>
            <w:color w:val="000000" w:themeColor="text1"/>
          </w:rPr>
          <w:t xml:space="preserve">ical to apply nivolumab, a PD-1 </w:t>
        </w:r>
      </w:ins>
      <w:ins w:id="1057" w:author="Microsoft Office User" w:date="2019-11-30T23:51:00Z">
        <w:r w:rsidR="00560F61">
          <w:rPr>
            <w:rFonts w:ascii="Times New Roman" w:hAnsi="Times New Roman" w:cs="Times New Roman"/>
          </w:rPr>
          <w:t>inhibitor</w:t>
        </w:r>
      </w:ins>
      <w:ins w:id="1058" w:author="陈崇" w:date="2019-11-28T14:55:00Z">
        <w:del w:id="1059" w:author="Microsoft Office User" w:date="2019-11-30T23:51:00Z">
          <w:r w:rsidDel="00560F61">
            <w:rPr>
              <w:rFonts w:ascii="Times New Roman" w:hAnsi="Times New Roman" w:cs="Times New Roman"/>
              <w:color w:val="000000" w:themeColor="text1"/>
            </w:rPr>
            <w:delText>antibody</w:delText>
          </w:r>
        </w:del>
        <w:r>
          <w:rPr>
            <w:rFonts w:ascii="Times New Roman" w:hAnsi="Times New Roman" w:cs="Times New Roman"/>
            <w:color w:val="000000" w:themeColor="text1"/>
          </w:rPr>
          <w:t xml:space="preserve">, to </w:t>
        </w:r>
      </w:ins>
      <w:ins w:id="1060" w:author="陈崇" w:date="2019-11-28T14:56:00Z">
        <w:r>
          <w:rPr>
            <w:rFonts w:ascii="Times New Roman" w:hAnsi="Times New Roman" w:cs="Times New Roman"/>
            <w:color w:val="000000" w:themeColor="text1"/>
          </w:rPr>
          <w:t>treat EBV-HLH of hyperinflammation.</w:t>
        </w:r>
      </w:ins>
      <w:ins w:id="1061" w:author="陈崇" w:date="2019-11-28T14:55:00Z">
        <w:r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1062" w:author="陈崇" w:date="2019-11-28T14:57:00Z"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Text>To understand this paradox of applying ICIs for a hyperinflammatory syndrome, we explored the molecular and cellular mechanism by mapping the single cell transcriptome of the peripheral white blood cells from a patient (patient 7) before and during nivolumab treatment. Studies in FHL and experiments in murine models indicate that defects in granule-dependent cytotoxicity of CD8 T cells are essential in the development of HLH</w:del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&lt;EndNote&gt;&lt;Cite&gt;&lt;Author&gt;Jordan&lt;/Author&gt;&lt;Year&gt;2004&lt;/Year&gt;&lt;RecNum&gt;54&lt;/RecNum&gt;&lt;DisplayText&gt;&lt;style face="superscript"&gt;28&lt;/style&gt;&lt;/DisplayText&gt;&lt;record&gt;&lt;rec-number&gt;54&lt;/rec-number&gt;&lt;foreign-keys&gt;&lt;key app="EN" db-id="xdzarx5f6avwt6ee0ac59z9cdvdf5fzxev90" timestamp="1570981360"&gt;54&lt;/key&gt;&lt;/foreign-keys&gt;&lt;ref-type name="Journal Article"&gt;17&lt;/ref-type&gt;&lt;contributors&gt;&lt;authors&gt;&lt;author&gt;Jordan, M. B.&lt;/author&gt;&lt;author&gt;Hildeman, D.&lt;/author&gt;&lt;author&gt;Kappler, J.&lt;/author&gt;&lt;author&gt;Marrack, P.&lt;/author&gt;&lt;/authors&gt;&lt;/contributors&gt;&lt;auth-address&gt;Integrated Department of Immunology, University of Colorado Health Sciences Center, Denver, USA. michael.jordan@cchmc.org&lt;/auth-address&gt;&lt;titles&gt;&lt;title&gt;An animal model of hemophagocytic lymphohistiocytosis (HLH): CD8+ T cells and interferon gamma are essential for the disorder&lt;/title&gt;&lt;secondary-title&gt;Blood&lt;/secondary-title&gt;&lt;alt-title&gt;Blood&lt;/alt-title&gt;&lt;/titles&gt;&lt;periodical&gt;&lt;full-title&gt;Blood&lt;/full-title&gt;&lt;abbr-1&gt;Blood&lt;/abbr-1&gt;&lt;/periodical&gt;&lt;alt-periodical&gt;&lt;full-title&gt;Blood&lt;/full-title&gt;&lt;abbr-1&gt;Blood&lt;/abbr-1&gt;&lt;/alt-periodical&gt;&lt;pages&gt;735-43&lt;/pages&gt;&lt;volume&gt;104&lt;/volume&gt;&lt;number&gt;3&lt;/number&gt;&lt;edition&gt;2004/04/08&lt;/edition&gt;&lt;keywords&gt;&lt;keyword&gt;Animals&lt;/keyword&gt;&lt;keyword&gt;CD8-Positive T-Lymphocytes/*immunology&lt;/keyword&gt;&lt;keyword&gt;Disease Models, Animal&lt;/keyword&gt;&lt;keyword&gt;Histiocytosis, Non-Langerhans-Cell/*immunology&lt;/keyword&gt;&lt;keyword&gt;Humans&lt;/keyword&gt;&lt;keyword&gt;Immunophenotyping&lt;/keyword&gt;&lt;keyword&gt;Interferon-gamma/*immunology&lt;/keyword&gt;&lt;keyword&gt;Killer Cells, Natural/immunology&lt;/keyword&gt;&lt;keyword&gt;Mice&lt;/keyword&gt;&lt;keyword&gt;Mice, Inbred C57BL&lt;/keyword&gt;&lt;keyword&gt;Mice, Knockout&lt;/keyword&gt;&lt;keyword&gt;beta 2-Microglobulin/deficiency/immunology&lt;/keyword&gt;&lt;/keywords&gt;&lt;dates&gt;&lt;year&gt;2004&lt;/year&gt;&lt;pub-dates&gt;&lt;date&gt;Aug 1&lt;/date&gt;&lt;/pub-dates&gt;&lt;/dates&gt;&lt;isbn&gt;0006-4971 (Print)&amp;#xD;0006-4971&lt;/isbn&gt;&lt;accession-num&gt;15069016&lt;/accession-num&gt;&lt;urls&gt;&lt;/urls&gt;&lt;electronic-resource-num&gt;10.1182/blood-2003-10-3413&lt;/electronic-resource-num&gt;&lt;remote-database-provider&gt;NLM&lt;/remote-database-provider&gt;&lt;language&gt;eng&lt;/language&gt;&lt;/record&gt;&lt;/Cite&gt;&lt;/EndNote&gt;</w:delInstr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33265E"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28</w:del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Text>. Multiple loss-of-function gene mutations have been identified to be associated with the disorder, including UNC13D, STXBP2, SH2D1A and CD27 in FHL</w:del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&lt;EndNote&gt;&lt;Cite&gt;&lt;Author&gt;Marsh&lt;/Author&gt;&lt;Year&gt;2017&lt;/Year&gt;&lt;RecNum&gt;2&lt;/RecNum&gt;&lt;DisplayText&gt;&lt;style face="superscript"&gt;29&lt;/style&gt;&lt;/DisplayText&gt;&lt;record&gt;&lt;rec-number&gt;2&lt;/rec-number&gt;&lt;foreign-keys&gt;&lt;key app="EN" db-id="xdzarx5f6avwt6ee0ac59z9cdvdf5fzxev90" timestamp="1570981360"&gt;2&lt;/key&gt;&lt;/foreign-keys&gt;&lt;ref-type name="Journal Article"&gt;17&lt;/ref-type&gt;&lt;contributors&gt;&lt;authors&gt;&lt;author&gt;Marsh, R. A.&lt;/author&gt;&lt;/authors&gt;&lt;/contributors&gt;&lt;auth-address&gt;Division of Bone Marrow Transplantation and Immune Deficiency, Cancer and Blood Diseases Institute, Cincinnati Children&amp;apos;s Hospital Medical Center, Cincinnati, OH, United States.&lt;/auth-address&gt;&lt;titles&gt;&lt;title&gt;Epstein-Barr Virus and Hemophagocytic Lymphohistiocytosis&lt;/title&gt;&lt;secondary-title&gt;Front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immunology&lt;/abbr-1&gt;&lt;/alt-periodical&gt;&lt;pages&gt;1902&lt;/pages&gt;&lt;volume&gt;8&lt;/volume&gt;&lt;edition&gt;2018/01/24&lt;/edition&gt;&lt;keywords&gt;&lt;keyword&gt;Epstein-Barr virus&lt;/keyword&gt;&lt;keyword&gt;Mononucleosis&lt;/keyword&gt;&lt;keyword&gt;X-linked Lymphoproliferative Disease&lt;/keyword&gt;&lt;keyword&gt;hemophagocytic lymphohistiocytosis&lt;/keyword&gt;&lt;keyword&gt;primary immunodeficiency&lt;/keyword&gt;&lt;/keywords&gt;&lt;dates&gt;&lt;year&gt;2017&lt;/year&gt;&lt;/dates&gt;&lt;isbn&gt;1664-3224 (Print)&amp;#xD;1664-3224&lt;/isbn&gt;&lt;accession-num&gt;29358936&lt;/accession-num&gt;&lt;urls&gt;&lt;related-urls&gt;&lt;url&gt;https://fjfsdata01prod.blob.core.windows.net/articles/files/317920/pubmed-zip/.versions/1/.package-entries/fimmu-08-01902/fimmu-08-01902.pdf?sv=2015-12-11&amp;amp;sr=b&amp;amp;sig=mJWofSaUGTzIsjtn1hDBDH5n6j6jdT%2BgKcn6%2B2BIOao%3D&amp;amp;se=2019-10-15T14%3A40%3A29Z&amp;amp;sp=r&amp;amp;rscd=attachment%3B%20filename%2A%3DUTF-8%27%27fimmu-08-01902.pdf&lt;/url&gt;&lt;/related-urls&gt;&lt;/urls&gt;&lt;custom2&gt;PMC5766650&lt;/custom2&gt;&lt;electronic-resource-num&gt;10.3389/fimmu.2017.01902&lt;/electronic-resource-num&gt;&lt;remote-database-provider&gt;NLM&lt;/remote-database-provider&gt;&lt;language&gt;eng&lt;/language&gt;&lt;/record&gt;&lt;/Cite&gt;&lt;/EndNote&gt;</w:delInstr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33265E"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29</w:del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Text xml:space="preserve">. Heterozygous </w:delText>
        </w:r>
        <w:bookmarkStart w:id="1063" w:name="OLE_LINK81"/>
        <w:bookmarkStart w:id="1064" w:name="OLE_LINK82"/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Text>hypomorphic</w:delText>
        </w:r>
        <w:bookmarkEnd w:id="1063"/>
        <w:bookmarkEnd w:id="1064"/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Text xml:space="preserve"> mutations might confer a partial dominant negative effect on cytotoxic function and contribute to the development of sHLH</w:del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PEVuZE5vdGU+PENpdGU+PEF1dGhvcj5aaGFuZzwvQXV0aG9yPjxZZWFyPjIwMTE8L1llYXI+PFJl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</w:fldData>
          </w:fldChar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 </w:delInstr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begin">
            <w:fldData xml:space="preserve">PEVuZE5vdGU+PENpdGU+PEF1dGhvcj5aaGFuZzwvQXV0aG9yPjxZZWFyPjIwMTE8L1llYXI+PFJl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</w:fldData>
          </w:fldChar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InstrText xml:space="preserve"> ADDIN EN.CITE.DATA </w:delInstr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33265E" w:rsidRPr="00E746B6" w:rsidDel="006D7B76">
          <w:rPr>
            <w:rFonts w:ascii="Times New Roman" w:hAnsi="Times New Roman" w:cs="Times New Roman"/>
            <w:noProof/>
            <w:color w:val="000000" w:themeColor="text1"/>
            <w:vertAlign w:val="superscript"/>
          </w:rPr>
          <w:delText>30</w:delText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fldChar w:fldCharType="end"/>
        </w:r>
        <w:r w:rsidR="0033265E" w:rsidRPr="00E746B6" w:rsidDel="006D7B76">
          <w:rPr>
            <w:rFonts w:ascii="Times New Roman" w:hAnsi="Times New Roman" w:cs="Times New Roman"/>
            <w:color w:val="000000" w:themeColor="text1"/>
          </w:rPr>
          <w:delText>. In our study, we found that</w:delText>
        </w:r>
      </w:del>
      <w:ins w:id="1065" w:author="陈崇" w:date="2019-11-28T15:08:00Z">
        <w:r w:rsidR="00F2543E">
          <w:rPr>
            <w:rFonts w:ascii="Times New Roman" w:hAnsi="Times New Roman" w:cs="Times New Roman"/>
            <w:color w:val="000000" w:themeColor="text1"/>
          </w:rPr>
          <w:t>Surpr</w:t>
        </w:r>
      </w:ins>
      <w:ins w:id="1066" w:author="陈崇" w:date="2019-11-28T15:25:00Z">
        <w:r w:rsidR="00B16B9B">
          <w:rPr>
            <w:rFonts w:ascii="Times New Roman" w:hAnsi="Times New Roman" w:cs="Times New Roman"/>
            <w:color w:val="000000" w:themeColor="text1"/>
          </w:rPr>
          <w:t>i</w:t>
        </w:r>
      </w:ins>
      <w:ins w:id="1067" w:author="陈崇" w:date="2019-11-28T15:08:00Z">
        <w:r w:rsidR="00F2543E">
          <w:rPr>
            <w:rFonts w:ascii="Times New Roman" w:hAnsi="Times New Roman" w:cs="Times New Roman"/>
            <w:color w:val="000000" w:themeColor="text1"/>
          </w:rPr>
          <w:t>singly, o</w:t>
        </w:r>
      </w:ins>
      <w:ins w:id="1068" w:author="陈崇" w:date="2019-11-28T14:57:00Z">
        <w:r>
          <w:rPr>
            <w:rFonts w:ascii="Times New Roman" w:hAnsi="Times New Roman" w:cs="Times New Roman"/>
            <w:color w:val="000000" w:themeColor="text1"/>
          </w:rPr>
          <w:t xml:space="preserve">ur scRNA-seq study </w:t>
        </w:r>
      </w:ins>
      <w:ins w:id="1069" w:author="陈崇" w:date="2019-11-28T15:08:00Z">
        <w:r w:rsidR="00F2543E">
          <w:rPr>
            <w:rFonts w:ascii="Times New Roman" w:hAnsi="Times New Roman" w:cs="Times New Roman"/>
            <w:color w:val="000000" w:themeColor="text1"/>
          </w:rPr>
          <w:t>showed that</w:t>
        </w:r>
      </w:ins>
      <w:ins w:id="1070" w:author="陈崇" w:date="2019-11-28T15:09:00Z">
        <w:r w:rsidR="00F2543E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F2543E" w:rsidRPr="00E746B6">
          <w:rPr>
            <w:rFonts w:ascii="Times New Roman" w:hAnsi="Times New Roman" w:cs="Times New Roman"/>
            <w:color w:val="000000" w:themeColor="text1"/>
          </w:rPr>
          <w:t>multiple HLH-related genes</w:t>
        </w:r>
        <w:r w:rsidR="00F2543E">
          <w:rPr>
            <w:rFonts w:ascii="Times New Roman" w:hAnsi="Times New Roman" w:cs="Times New Roman"/>
            <w:color w:val="000000" w:themeColor="text1"/>
          </w:rPr>
          <w:t xml:space="preserve">, such as </w:t>
        </w:r>
      </w:ins>
      <w:ins w:id="1071" w:author="陈崇" w:date="2019-11-28T15:11:00Z">
        <w:r w:rsidR="00F2543E">
          <w:rPr>
            <w:rFonts w:ascii="Times New Roman" w:hAnsi="Times New Roman" w:cs="Times New Roman"/>
            <w:color w:val="000000" w:themeColor="text1"/>
          </w:rPr>
          <w:t xml:space="preserve">CD27 and </w:t>
        </w:r>
      </w:ins>
      <w:ins w:id="1072" w:author="陈崇" w:date="2019-11-28T15:10:00Z">
        <w:r w:rsidR="00F2543E" w:rsidRPr="00E746B6">
          <w:rPr>
            <w:rFonts w:ascii="Times New Roman" w:hAnsi="Times New Roman" w:cs="Times New Roman"/>
            <w:color w:val="000000" w:themeColor="text1"/>
          </w:rPr>
          <w:t>STXBP2</w:t>
        </w:r>
      </w:ins>
      <w:ins w:id="1073" w:author="陈崇" w:date="2019-11-28T15:12:00Z">
        <w:r w:rsidR="00F2543E">
          <w:rPr>
            <w:rFonts w:ascii="Times New Roman" w:hAnsi="Times New Roman" w:cs="Times New Roman"/>
            <w:color w:val="000000" w:themeColor="text1"/>
          </w:rPr>
          <w:t xml:space="preserve">, </w:t>
        </w:r>
      </w:ins>
      <w:ins w:id="1074" w:author="陈崇" w:date="2019-11-28T15:40:00Z">
        <w:r w:rsidR="007079AC">
          <w:rPr>
            <w:rFonts w:ascii="Times New Roman" w:hAnsi="Times New Roman" w:cs="Times New Roman"/>
            <w:color w:val="000000" w:themeColor="text1"/>
          </w:rPr>
          <w:t>failed to be upregulated</w:t>
        </w:r>
      </w:ins>
      <w:ins w:id="1075" w:author="陈崇" w:date="2019-11-28T15:13:00Z">
        <w:r w:rsidR="00F2543E">
          <w:rPr>
            <w:rFonts w:ascii="Times New Roman" w:hAnsi="Times New Roman" w:cs="Times New Roman"/>
            <w:color w:val="000000" w:themeColor="text1"/>
          </w:rPr>
          <w:t xml:space="preserve"> in</w:t>
        </w:r>
      </w:ins>
      <w:ins w:id="1076" w:author="陈崇" w:date="2019-11-28T15:40:00Z">
        <w:r w:rsidR="007079AC">
          <w:rPr>
            <w:rFonts w:ascii="Times New Roman" w:hAnsi="Times New Roman" w:cs="Times New Roman"/>
            <w:color w:val="000000" w:themeColor="text1"/>
          </w:rPr>
          <w:t xml:space="preserve"> hyperactive</w:t>
        </w:r>
      </w:ins>
      <w:ins w:id="1077" w:author="陈崇" w:date="2019-11-28T15:13:00Z">
        <w:r w:rsidR="00F2543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1078" w:author="陈崇" w:date="2019-11-28T15:14:00Z">
        <w:r w:rsidR="00B16B9B">
          <w:rPr>
            <w:rFonts w:ascii="Times New Roman" w:hAnsi="Times New Roman" w:cs="Times New Roman"/>
            <w:color w:val="000000" w:themeColor="text1"/>
          </w:rPr>
          <w:t>CD8 T cells</w:t>
        </w:r>
      </w:ins>
      <w:ins w:id="1079" w:author="陈崇" w:date="2019-11-28T15:40:00Z">
        <w:r w:rsidR="007079AC">
          <w:rPr>
            <w:rFonts w:ascii="Times New Roman" w:hAnsi="Times New Roman" w:cs="Times New Roman"/>
            <w:color w:val="000000" w:themeColor="text1"/>
          </w:rPr>
          <w:t xml:space="preserve"> in EBV-HLH</w:t>
        </w:r>
      </w:ins>
      <w:ins w:id="1080" w:author="陈崇" w:date="2019-11-28T15:41:00Z">
        <w:r w:rsidR="007079AC">
          <w:rPr>
            <w:rFonts w:ascii="Times New Roman" w:hAnsi="Times New Roman" w:cs="Times New Roman"/>
            <w:color w:val="000000" w:themeColor="text1"/>
          </w:rPr>
          <w:t xml:space="preserve">, </w:t>
        </w:r>
        <w:r w:rsidR="007079AC">
          <w:rPr>
            <w:rFonts w:ascii="Times New Roman" w:hAnsi="Times New Roman" w:cs="Times New Roman"/>
            <w:color w:val="000000" w:themeColor="text1"/>
          </w:rPr>
          <w:lastRenderedPageBreak/>
          <w:t xml:space="preserve">which might underlie the anti-EBV defects of </w:t>
        </w:r>
      </w:ins>
      <w:ins w:id="1081" w:author="陈崇" w:date="2019-11-28T15:43:00Z">
        <w:r w:rsidR="00247203">
          <w:rPr>
            <w:rFonts w:ascii="Times New Roman" w:hAnsi="Times New Roman" w:cs="Times New Roman"/>
            <w:color w:val="000000" w:themeColor="text1"/>
          </w:rPr>
          <w:t>immune system and suggests a novel mechanism for the onset of EBV-HLH</w:t>
        </w:r>
      </w:ins>
      <w:ins w:id="1082" w:author="陈崇" w:date="2019-11-28T15:40:00Z">
        <w:r w:rsidR="007079AC">
          <w:rPr>
            <w:rFonts w:ascii="Times New Roman" w:hAnsi="Times New Roman" w:cs="Times New Roman"/>
            <w:color w:val="000000" w:themeColor="text1"/>
          </w:rPr>
          <w:t>.</w:t>
        </w:r>
      </w:ins>
      <w:ins w:id="1083" w:author="陈崇" w:date="2019-11-28T15:14:00Z">
        <w:r w:rsidR="00B16B9B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1084" w:author="陈崇" w:date="2019-11-28T15:44:00Z">
        <w:r w:rsidR="00247203">
          <w:rPr>
            <w:rFonts w:ascii="Times New Roman" w:hAnsi="Times New Roman" w:cs="Times New Roman"/>
            <w:color w:val="000000" w:themeColor="text1"/>
          </w:rPr>
          <w:t>N</w:t>
        </w:r>
      </w:ins>
      <w:ins w:id="1085" w:author="陈崇" w:date="2019-11-28T15:14:00Z">
        <w:r w:rsidR="00B16B9B">
          <w:rPr>
            <w:rFonts w:ascii="Times New Roman" w:hAnsi="Times New Roman" w:cs="Times New Roman"/>
            <w:color w:val="000000" w:themeColor="text1"/>
          </w:rPr>
          <w:t>ivolumab treatment</w:t>
        </w:r>
      </w:ins>
      <w:ins w:id="1086" w:author="陈崇" w:date="2019-11-28T15:45:00Z">
        <w:r w:rsidR="00247203">
          <w:rPr>
            <w:rFonts w:ascii="Times New Roman" w:hAnsi="Times New Roman" w:cs="Times New Roman"/>
            <w:color w:val="000000" w:themeColor="text1"/>
          </w:rPr>
          <w:t xml:space="preserve"> expand</w:t>
        </w:r>
      </w:ins>
      <w:ins w:id="1087" w:author="陈崇" w:date="2019-11-28T15:46:00Z">
        <w:r w:rsidR="002F249F">
          <w:rPr>
            <w:rFonts w:ascii="Times New Roman" w:hAnsi="Times New Roman" w:cs="Times New Roman"/>
            <w:color w:val="000000" w:themeColor="text1"/>
          </w:rPr>
          <w:t xml:space="preserve">ed </w:t>
        </w:r>
      </w:ins>
      <w:ins w:id="1088" w:author="陈崇" w:date="2019-11-28T15:47:00Z">
        <w:r w:rsidR="002F249F">
          <w:rPr>
            <w:rFonts w:ascii="Times New Roman" w:hAnsi="Times New Roman" w:cs="Times New Roman"/>
            <w:color w:val="000000" w:themeColor="text1"/>
          </w:rPr>
          <w:t>a subpopulation of cytotoxic T cells with high levels of PD-1</w:t>
        </w:r>
      </w:ins>
      <w:ins w:id="1089" w:author="陈崇" w:date="2019-11-28T15:48:00Z">
        <w:r w:rsidR="002F249F">
          <w:rPr>
            <w:rFonts w:ascii="Times New Roman" w:hAnsi="Times New Roman" w:cs="Times New Roman"/>
            <w:color w:val="000000" w:themeColor="text1"/>
          </w:rPr>
          <w:t xml:space="preserve"> and LAG-3. </w:t>
        </w:r>
      </w:ins>
      <w:ins w:id="1090" w:author="陈崇" w:date="2019-11-28T15:49:00Z">
        <w:r w:rsidR="00732CA0">
          <w:rPr>
            <w:rFonts w:ascii="Times New Roman" w:hAnsi="Times New Roman" w:cs="Times New Roman"/>
            <w:color w:val="000000" w:themeColor="text1"/>
          </w:rPr>
          <w:t xml:space="preserve">High proportion of these </w:t>
        </w:r>
      </w:ins>
      <w:ins w:id="1091" w:author="陈崇" w:date="2019-11-28T15:50:00Z">
        <w:r w:rsidR="00732CA0">
          <w:rPr>
            <w:rFonts w:ascii="Times New Roman" w:hAnsi="Times New Roman" w:cs="Times New Roman"/>
            <w:color w:val="000000" w:themeColor="text1"/>
          </w:rPr>
          <w:t xml:space="preserve">cells </w:t>
        </w:r>
      </w:ins>
      <w:ins w:id="1092" w:author="陈崇" w:date="2019-11-28T15:51:00Z">
        <w:r w:rsidR="00732CA0">
          <w:rPr>
            <w:rFonts w:ascii="Times New Roman" w:hAnsi="Times New Roman" w:cs="Times New Roman"/>
            <w:color w:val="000000" w:themeColor="text1"/>
          </w:rPr>
          <w:t>became</w:t>
        </w:r>
      </w:ins>
      <w:ins w:id="1093" w:author="陈崇" w:date="2019-11-28T15:50:00Z">
        <w:r w:rsidR="00732CA0">
          <w:rPr>
            <w:rFonts w:ascii="Times New Roman" w:hAnsi="Times New Roman" w:cs="Times New Roman"/>
            <w:color w:val="000000" w:themeColor="text1"/>
          </w:rPr>
          <w:t xml:space="preserve"> MKI67 positive</w:t>
        </w:r>
      </w:ins>
      <w:ins w:id="1094" w:author="陈崇" w:date="2019-11-28T15:51:00Z">
        <w:r w:rsidR="00732CA0">
          <w:rPr>
            <w:rFonts w:ascii="Times New Roman" w:hAnsi="Times New Roman" w:cs="Times New Roman"/>
            <w:color w:val="000000" w:themeColor="text1"/>
          </w:rPr>
          <w:t xml:space="preserve"> after the first nivolumab infusion</w:t>
        </w:r>
      </w:ins>
      <w:ins w:id="1095" w:author="陈崇" w:date="2019-11-28T15:50:00Z">
        <w:r w:rsidR="00732CA0">
          <w:rPr>
            <w:rFonts w:ascii="Times New Roman" w:hAnsi="Times New Roman" w:cs="Times New Roman"/>
            <w:color w:val="000000" w:themeColor="text1"/>
          </w:rPr>
          <w:t>, indicating that these CD8 T cells were re-act</w:t>
        </w:r>
      </w:ins>
      <w:ins w:id="1096" w:author="陈崇" w:date="2019-11-28T15:51:00Z">
        <w:r w:rsidR="00732CA0">
          <w:rPr>
            <w:rFonts w:ascii="Times New Roman" w:hAnsi="Times New Roman" w:cs="Times New Roman"/>
            <w:color w:val="000000" w:themeColor="text1"/>
          </w:rPr>
          <w:t xml:space="preserve">ivated and </w:t>
        </w:r>
      </w:ins>
      <w:ins w:id="1097" w:author="陈崇" w:date="2019-11-28T15:52:00Z">
        <w:r w:rsidR="00732CA0">
          <w:rPr>
            <w:rFonts w:ascii="Times New Roman" w:hAnsi="Times New Roman" w:cs="Times New Roman"/>
            <w:color w:val="000000" w:themeColor="text1"/>
          </w:rPr>
          <w:t>proliferating</w:t>
        </w:r>
      </w:ins>
      <w:ins w:id="1098" w:author="陈崇" w:date="2019-11-28T15:53:00Z">
        <w:r w:rsidR="001C1C8B">
          <w:rPr>
            <w:rFonts w:ascii="Times New Roman" w:hAnsi="Times New Roman" w:cs="Times New Roman"/>
            <w:color w:val="000000" w:themeColor="text1"/>
          </w:rPr>
          <w:t xml:space="preserve"> from a previous exhausted population.</w:t>
        </w:r>
      </w:ins>
      <w:ins w:id="1099" w:author="陈崇" w:date="2019-11-28T17:45:00Z">
        <w:r w:rsidR="00224710">
          <w:rPr>
            <w:rFonts w:ascii="Times New Roman" w:hAnsi="Times New Roman" w:cs="Times New Roman"/>
            <w:color w:val="000000" w:themeColor="text1"/>
          </w:rPr>
          <w:t xml:space="preserve"> Similar </w:t>
        </w:r>
      </w:ins>
      <w:ins w:id="1100" w:author="陈崇" w:date="2019-11-28T17:46:00Z">
        <w:r w:rsidR="00224710">
          <w:rPr>
            <w:rFonts w:ascii="Times New Roman" w:hAnsi="Times New Roman" w:cs="Times New Roman"/>
            <w:color w:val="000000" w:themeColor="text1"/>
          </w:rPr>
          <w:t>phenotypes were also observed in cancer patients after PD-1 or PD-L1 blockades</w:t>
        </w:r>
      </w:ins>
      <w:r w:rsidR="00E94551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PEVuZE5vdGU+PENpdGU+PEF1dGhvcj5LYW1waG9yc3Q8L0F1dGhvcj48WWVhcj4yMDE3PC9ZZWFy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 </w:instrText>
      </w:r>
      <w:r w:rsidR="00E93F81">
        <w:rPr>
          <w:rFonts w:ascii="Times New Roman" w:hAnsi="Times New Roman" w:cs="Times New Roman"/>
          <w:color w:val="000000" w:themeColor="text1"/>
        </w:rPr>
        <w:fldChar w:fldCharType="begin">
          <w:fldData xml:space="preserve">PEVuZE5vdGU+PENpdGU+PEF1dGhvcj5LYW1waG9yc3Q8L0F1dGhvcj48WWVhcj4yMDE3PC9ZZWFy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</w:fldData>
        </w:fldChar>
      </w:r>
      <w:r w:rsidR="00E93F81">
        <w:rPr>
          <w:rFonts w:ascii="Times New Roman" w:hAnsi="Times New Roman" w:cs="Times New Roman"/>
          <w:color w:val="000000" w:themeColor="text1"/>
        </w:rPr>
        <w:instrText xml:space="preserve"> ADDIN EN.CITE.DATA </w:instrText>
      </w:r>
      <w:r w:rsidR="00E93F81">
        <w:rPr>
          <w:rFonts w:ascii="Times New Roman" w:hAnsi="Times New Roman" w:cs="Times New Roman"/>
          <w:color w:val="000000" w:themeColor="text1"/>
        </w:rPr>
      </w:r>
      <w:r w:rsidR="00E93F81">
        <w:rPr>
          <w:rFonts w:ascii="Times New Roman" w:hAnsi="Times New Roman" w:cs="Times New Roman"/>
          <w:color w:val="000000" w:themeColor="text1"/>
        </w:rPr>
        <w:fldChar w:fldCharType="end"/>
      </w:r>
      <w:r w:rsidR="00E94551">
        <w:rPr>
          <w:rFonts w:ascii="Times New Roman" w:hAnsi="Times New Roman" w:cs="Times New Roman"/>
          <w:color w:val="000000" w:themeColor="text1"/>
        </w:rPr>
      </w:r>
      <w:r w:rsidR="00E94551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93F81">
        <w:rPr>
          <w:rFonts w:ascii="Times New Roman" w:hAnsi="Times New Roman" w:cs="Times New Roman"/>
          <w:noProof/>
          <w:color w:val="000000" w:themeColor="text1"/>
          <w:vertAlign w:val="superscript"/>
        </w:rPr>
        <w:t>29</w:t>
      </w:r>
      <w:r w:rsidR="00E94551">
        <w:rPr>
          <w:rFonts w:ascii="Times New Roman" w:hAnsi="Times New Roman" w:cs="Times New Roman"/>
          <w:color w:val="000000" w:themeColor="text1"/>
        </w:rPr>
        <w:fldChar w:fldCharType="end"/>
      </w:r>
      <w:ins w:id="1101" w:author="陈崇" w:date="2019-11-28T17:46:00Z">
        <w:r w:rsidR="00224710">
          <w:rPr>
            <w:rFonts w:ascii="Times New Roman" w:hAnsi="Times New Roman" w:cs="Times New Roman"/>
            <w:color w:val="000000" w:themeColor="text1"/>
          </w:rPr>
          <w:t>.</w:t>
        </w:r>
      </w:ins>
      <w:ins w:id="1102" w:author="陈崇" w:date="2019-11-28T15:53:00Z">
        <w:r w:rsidR="001C1C8B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1103" w:author="陈崇" w:date="2019-11-28T15:54:00Z">
        <w:r w:rsidR="001C1C8B">
          <w:rPr>
            <w:rFonts w:ascii="Times New Roman" w:hAnsi="Times New Roman" w:cs="Times New Roman"/>
            <w:color w:val="000000" w:themeColor="text1"/>
          </w:rPr>
          <w:t>Meanwhile, all of the</w:t>
        </w:r>
      </w:ins>
      <w:ins w:id="1104" w:author="陈崇" w:date="2019-11-28T15:55:00Z">
        <w:r w:rsidR="001C1C8B">
          <w:rPr>
            <w:rFonts w:ascii="Times New Roman" w:hAnsi="Times New Roman" w:cs="Times New Roman"/>
            <w:color w:val="000000" w:themeColor="text1"/>
          </w:rPr>
          <w:t xml:space="preserve"> dysregulated</w:t>
        </w:r>
      </w:ins>
      <w:ins w:id="1105" w:author="陈崇" w:date="2019-11-28T15:54:00Z">
        <w:r w:rsidR="001C1C8B">
          <w:rPr>
            <w:rFonts w:ascii="Times New Roman" w:hAnsi="Times New Roman" w:cs="Times New Roman"/>
            <w:color w:val="000000" w:themeColor="text1"/>
          </w:rPr>
          <w:t xml:space="preserve"> HLH-re</w:t>
        </w:r>
      </w:ins>
      <w:ins w:id="1106" w:author="陈崇" w:date="2019-11-28T15:55:00Z">
        <w:r w:rsidR="001C1C8B">
          <w:rPr>
            <w:rFonts w:ascii="Times New Roman" w:hAnsi="Times New Roman" w:cs="Times New Roman"/>
            <w:color w:val="000000" w:themeColor="text1"/>
          </w:rPr>
          <w:t xml:space="preserve">lated costimulatory and degranulation genes were up-regulated </w:t>
        </w:r>
      </w:ins>
      <w:ins w:id="1107" w:author="陈崇" w:date="2019-11-28T15:56:00Z">
        <w:r w:rsidR="001C1C8B">
          <w:rPr>
            <w:rFonts w:ascii="Times New Roman" w:hAnsi="Times New Roman" w:cs="Times New Roman"/>
            <w:color w:val="000000" w:themeColor="text1"/>
          </w:rPr>
          <w:t xml:space="preserve">in this population by nivolumab. The normalized </w:t>
        </w:r>
        <w:r w:rsidR="001C1C8B" w:rsidRPr="009410F4">
          <w:rPr>
            <w:rFonts w:ascii="Times New Roman" w:hAnsi="Times New Roman" w:cs="Times New Roman"/>
          </w:rPr>
          <w:t xml:space="preserve">cytotoxic activation program </w:t>
        </w:r>
      </w:ins>
      <w:ins w:id="1108" w:author="陈崇" w:date="2019-11-28T15:57:00Z">
        <w:r w:rsidR="001C1C8B" w:rsidRPr="009410F4">
          <w:rPr>
            <w:rFonts w:ascii="Times New Roman" w:hAnsi="Times New Roman" w:cs="Times New Roman"/>
          </w:rPr>
          <w:t xml:space="preserve">was correlated with </w:t>
        </w:r>
      </w:ins>
      <w:ins w:id="1109" w:author="陈崇" w:date="2019-11-28T15:59:00Z">
        <w:r w:rsidR="00C86D22" w:rsidRPr="009410F4">
          <w:rPr>
            <w:rFonts w:ascii="Times New Roman" w:hAnsi="Times New Roman" w:cs="Times New Roman"/>
          </w:rPr>
          <w:t xml:space="preserve">EBV clearance. </w:t>
        </w:r>
      </w:ins>
      <w:ins w:id="1110" w:author="陈崇" w:date="2019-11-28T15:25:00Z">
        <w:r w:rsidR="00B16B9B" w:rsidRPr="009410F4">
          <w:rPr>
            <w:rFonts w:ascii="Times New Roman" w:hAnsi="Times New Roman" w:cs="Times New Roman"/>
          </w:rPr>
          <w:t xml:space="preserve">Interestingly, </w:t>
        </w:r>
      </w:ins>
      <w:ins w:id="1111" w:author="陈崇" w:date="2019-11-28T16:00:00Z">
        <w:r w:rsidR="00C86D22" w:rsidRPr="009410F4">
          <w:rPr>
            <w:rFonts w:ascii="Times New Roman" w:hAnsi="Times New Roman" w:cs="Times New Roman"/>
          </w:rPr>
          <w:t>t</w:t>
        </w:r>
      </w:ins>
      <w:del w:id="1112" w:author="陈崇" w:date="2019-11-28T14:58:00Z">
        <w:r w:rsidR="0033265E" w:rsidRPr="009410F4" w:rsidDel="006D7B76">
          <w:rPr>
            <w:rFonts w:ascii="Times New Roman" w:hAnsi="Times New Roman" w:cs="Times New Roman"/>
          </w:rPr>
          <w:delText xml:space="preserve">, </w:delText>
        </w:r>
      </w:del>
      <w:del w:id="1113" w:author="陈崇" w:date="2019-11-28T15:02:00Z">
        <w:r w:rsidR="0033265E" w:rsidRPr="009410F4" w:rsidDel="00F71730">
          <w:rPr>
            <w:rFonts w:ascii="Times New Roman" w:hAnsi="Times New Roman" w:cs="Times New Roman"/>
          </w:rPr>
          <w:delText xml:space="preserve">in r/r EBV-HLH, </w:delText>
        </w:r>
      </w:del>
      <w:del w:id="1114" w:author="陈崇" w:date="2019-11-28T15:32:00Z">
        <w:r w:rsidR="0033265E" w:rsidRPr="009410F4" w:rsidDel="0095177D">
          <w:rPr>
            <w:rFonts w:ascii="Times New Roman" w:hAnsi="Times New Roman" w:cs="Times New Roman"/>
          </w:rPr>
          <w:delText xml:space="preserve">CD8 T cells </w:delText>
        </w:r>
      </w:del>
      <w:del w:id="1115" w:author="陈崇" w:date="2019-11-28T15:03:00Z">
        <w:r w:rsidR="0033265E" w:rsidRPr="009410F4" w:rsidDel="00F71730">
          <w:rPr>
            <w:rFonts w:ascii="Times New Roman" w:hAnsi="Times New Roman" w:cs="Times New Roman"/>
          </w:rPr>
          <w:delText xml:space="preserve">showed </w:delText>
        </w:r>
      </w:del>
      <w:del w:id="1116" w:author="陈崇" w:date="2019-11-28T15:05:00Z">
        <w:r w:rsidR="0033265E" w:rsidRPr="009410F4" w:rsidDel="00A52AA2">
          <w:rPr>
            <w:rFonts w:ascii="Times New Roman" w:hAnsi="Times New Roman" w:cs="Times New Roman"/>
          </w:rPr>
          <w:delText xml:space="preserve">low expressions of </w:delText>
        </w:r>
      </w:del>
      <w:del w:id="1117" w:author="陈崇" w:date="2019-11-28T15:32:00Z">
        <w:r w:rsidR="0033265E" w:rsidRPr="009410F4" w:rsidDel="0095177D">
          <w:rPr>
            <w:rFonts w:ascii="Times New Roman" w:hAnsi="Times New Roman" w:cs="Times New Roman"/>
          </w:rPr>
          <w:delText>multiple HLH-related genes</w:delText>
        </w:r>
      </w:del>
      <w:del w:id="1118" w:author="陈崇" w:date="2019-11-28T15:06:00Z">
        <w:r w:rsidR="0033265E" w:rsidRPr="009410F4" w:rsidDel="00A52AA2">
          <w:rPr>
            <w:rFonts w:ascii="Times New Roman" w:hAnsi="Times New Roman" w:cs="Times New Roman"/>
          </w:rPr>
          <w:delText xml:space="preserve">, </w:delText>
        </w:r>
      </w:del>
      <w:del w:id="1119" w:author="陈崇" w:date="2019-11-28T15:07:00Z">
        <w:r w:rsidR="0033265E" w:rsidRPr="009410F4" w:rsidDel="00A52AA2">
          <w:rPr>
            <w:rFonts w:ascii="Times New Roman" w:hAnsi="Times New Roman" w:cs="Times New Roman"/>
          </w:rPr>
          <w:delText>without any genetic abnormalities. Strikingly, nivolumab restored the expressions of these genes and also</w:delText>
        </w:r>
      </w:del>
      <w:del w:id="1120" w:author="陈崇" w:date="2019-11-28T15:05:00Z">
        <w:r w:rsidR="0033265E" w:rsidRPr="009410F4" w:rsidDel="00A52AA2">
          <w:rPr>
            <w:rFonts w:ascii="Times New Roman" w:hAnsi="Times New Roman" w:cs="Times New Roman"/>
          </w:rPr>
          <w:delText xml:space="preserve"> many other critical degranulation and costimulatory genes</w:delText>
        </w:r>
      </w:del>
      <w:del w:id="1121" w:author="陈崇" w:date="2019-11-28T15:07:00Z">
        <w:r w:rsidR="0033265E" w:rsidRPr="009410F4" w:rsidDel="00A52AA2">
          <w:rPr>
            <w:rFonts w:ascii="Times New Roman" w:hAnsi="Times New Roman" w:cs="Times New Roman"/>
          </w:rPr>
          <w:delText>.</w:delText>
        </w:r>
      </w:del>
      <w:ins w:id="1122" w:author="Liu Pengpeng" w:date="2019-11-23T21:03:00Z">
        <w:del w:id="1123" w:author="陈崇" w:date="2019-11-28T15:07:00Z">
          <w:r w:rsidR="00620521" w:rsidRPr="009410F4" w:rsidDel="00A52AA2">
            <w:rPr>
              <w:rFonts w:ascii="Times New Roman" w:hAnsi="Times New Roman" w:cs="Times New Roman"/>
            </w:rPr>
            <w:delText xml:space="preserve"> </w:delText>
          </w:r>
        </w:del>
        <w:bookmarkStart w:id="1124" w:name="OLE_LINK7"/>
        <w:bookmarkStart w:id="1125" w:name="OLE_LINK10"/>
        <w:del w:id="1126" w:author="陈崇" w:date="2019-11-28T15:32:00Z">
          <w:r w:rsidR="00620521" w:rsidRPr="009410F4" w:rsidDel="0095177D">
            <w:rPr>
              <w:rFonts w:ascii="Times New Roman" w:hAnsi="Times New Roman" w:cs="Times New Roman"/>
              <w:rPrChange w:id="1127" w:author="陈崇" w:date="2019-11-28T16:02:00Z">
                <w:rPr>
                  <w:color w:val="FF0000"/>
                </w:rPr>
              </w:rPrChange>
            </w:rPr>
            <w:delText xml:space="preserve">Notably, </w:delText>
          </w:r>
        </w:del>
      </w:ins>
      <w:ins w:id="1128" w:author="陈崇" w:date="2019-11-28T15:32:00Z">
        <w:r w:rsidR="0095177D" w:rsidRPr="009410F4">
          <w:rPr>
            <w:rFonts w:ascii="Times New Roman" w:hAnsi="Times New Roman" w:cs="Times New Roman"/>
            <w:rPrChange w:id="1129" w:author="陈崇" w:date="2019-11-28T16:02:00Z">
              <w:rPr>
                <w:color w:val="FF0000"/>
              </w:rPr>
            </w:rPrChange>
          </w:rPr>
          <w:t>wo</w:t>
        </w:r>
      </w:ins>
      <w:ins w:id="1130" w:author="Liu Pengpeng" w:date="2019-11-23T21:03:00Z">
        <w:del w:id="1131" w:author="陈崇" w:date="2019-11-28T15:32:00Z">
          <w:r w:rsidR="00620521" w:rsidRPr="009410F4" w:rsidDel="0095177D">
            <w:rPr>
              <w:rFonts w:ascii="Times New Roman" w:hAnsi="Times New Roman" w:cs="Times New Roman"/>
              <w:rPrChange w:id="1132" w:author="陈崇" w:date="2019-11-28T16:02:00Z">
                <w:rPr>
                  <w:color w:val="FF0000"/>
                </w:rPr>
              </w:rPrChange>
            </w:rPr>
            <w:delText>2</w:delText>
          </w:r>
        </w:del>
        <w:r w:rsidR="00620521" w:rsidRPr="009410F4">
          <w:rPr>
            <w:rFonts w:ascii="Times New Roman" w:hAnsi="Times New Roman" w:cs="Times New Roman"/>
            <w:rPrChange w:id="1133" w:author="陈崇" w:date="2019-11-28T16:02:00Z">
              <w:rPr>
                <w:color w:val="FF0000"/>
              </w:rPr>
            </w:rPrChange>
          </w:rPr>
          <w:t xml:space="preserve"> patients</w:t>
        </w:r>
      </w:ins>
      <w:ins w:id="1134" w:author="陈崇" w:date="2019-11-28T15:32:00Z">
        <w:r w:rsidR="0095177D" w:rsidRPr="009410F4">
          <w:rPr>
            <w:rFonts w:ascii="Times New Roman" w:hAnsi="Times New Roman" w:cs="Times New Roman"/>
            <w:rPrChange w:id="1135" w:author="陈崇" w:date="2019-11-28T16:02:00Z">
              <w:rPr>
                <w:color w:val="FF0000"/>
              </w:rPr>
            </w:rPrChange>
          </w:rPr>
          <w:t xml:space="preserve"> </w:t>
        </w:r>
      </w:ins>
      <w:ins w:id="1136" w:author="Liu Pengpeng" w:date="2019-11-23T21:03:00Z">
        <w:del w:id="1137" w:author="陈崇" w:date="2019-11-28T16:02:00Z">
          <w:r w:rsidR="00620521" w:rsidRPr="009410F4" w:rsidDel="00C86D22">
            <w:rPr>
              <w:rFonts w:ascii="Times New Roman" w:hAnsi="Times New Roman" w:cs="Times New Roman"/>
              <w:rPrChange w:id="1138" w:author="陈崇" w:date="2019-11-28T16:02:00Z">
                <w:rPr>
                  <w:color w:val="FF0000"/>
                </w:rPr>
              </w:rPrChange>
            </w:rPr>
            <w:delText xml:space="preserve"> </w:delText>
          </w:r>
        </w:del>
        <w:del w:id="1139" w:author="陈崇" w:date="2019-11-28T15:33:00Z">
          <w:r w:rsidR="00620521" w:rsidRPr="009410F4" w:rsidDel="0095177D">
            <w:rPr>
              <w:rFonts w:ascii="Times New Roman" w:hAnsi="Times New Roman" w:cs="Times New Roman"/>
              <w:rPrChange w:id="1140" w:author="陈崇" w:date="2019-11-28T16:02:00Z">
                <w:rPr>
                  <w:color w:val="FF0000"/>
                </w:rPr>
              </w:rPrChange>
            </w:rPr>
            <w:delText>harbored</w:delText>
          </w:r>
        </w:del>
      </w:ins>
      <w:ins w:id="1141" w:author="陈崇" w:date="2019-11-28T15:33:00Z">
        <w:r w:rsidR="0095177D" w:rsidRPr="009410F4">
          <w:rPr>
            <w:rFonts w:ascii="Times New Roman" w:hAnsi="Times New Roman" w:cs="Times New Roman"/>
            <w:rPrChange w:id="1142" w:author="陈崇" w:date="2019-11-28T16:02:00Z">
              <w:rPr>
                <w:color w:val="FF0000"/>
              </w:rPr>
            </w:rPrChange>
          </w:rPr>
          <w:t>with</w:t>
        </w:r>
      </w:ins>
      <w:ins w:id="1143" w:author="Liu Pengpeng" w:date="2019-11-23T21:03:00Z">
        <w:r w:rsidR="00620521" w:rsidRPr="009410F4">
          <w:rPr>
            <w:rFonts w:ascii="Times New Roman" w:hAnsi="Times New Roman" w:cs="Times New Roman"/>
            <w:rPrChange w:id="1144" w:author="陈崇" w:date="2019-11-28T16:02:00Z">
              <w:rPr>
                <w:color w:val="FF0000"/>
              </w:rPr>
            </w:rPrChange>
          </w:rPr>
          <w:t xml:space="preserve"> heterozygous mutations in UNC13D</w:t>
        </w:r>
      </w:ins>
      <w:ins w:id="1145" w:author="陈崇" w:date="2019-11-28T16:02:00Z">
        <w:r w:rsidR="00C86D22" w:rsidRPr="009410F4">
          <w:rPr>
            <w:rFonts w:ascii="Times New Roman" w:hAnsi="Times New Roman" w:cs="Times New Roman"/>
          </w:rPr>
          <w:t xml:space="preserve"> also</w:t>
        </w:r>
      </w:ins>
      <w:ins w:id="1146" w:author="Liu Pengpeng" w:date="2019-11-23T21:03:00Z">
        <w:del w:id="1147" w:author="陈崇" w:date="2019-11-28T16:02:00Z">
          <w:r w:rsidR="00620521" w:rsidRPr="009410F4" w:rsidDel="00C86D22">
            <w:rPr>
              <w:rFonts w:ascii="Times New Roman" w:hAnsi="Times New Roman" w:cs="Times New Roman"/>
              <w:rPrChange w:id="1148" w:author="陈崇" w:date="2019-11-28T16:02:00Z">
                <w:rPr>
                  <w:color w:val="FF0000"/>
                </w:rPr>
              </w:rPrChange>
            </w:rPr>
            <w:delText xml:space="preserve">. </w:delText>
          </w:r>
        </w:del>
        <w:del w:id="1149" w:author="陈崇" w:date="2019-11-28T15:34:00Z">
          <w:r w:rsidR="00620521" w:rsidRPr="009410F4" w:rsidDel="0095177D">
            <w:rPr>
              <w:rFonts w:ascii="Times New Roman" w:hAnsi="Times New Roman" w:cs="Times New Roman"/>
              <w:rPrChange w:id="1150" w:author="陈崇" w:date="2019-11-28T16:02:00Z">
                <w:rPr>
                  <w:color w:val="FF0000"/>
                </w:rPr>
              </w:rPrChange>
            </w:rPr>
            <w:delText xml:space="preserve">Heterozygous mutations are not sufficient to diagnose FHL but might contribute to the develop of </w:delText>
          </w:r>
        </w:del>
        <w:del w:id="1151" w:author="陈崇" w:date="2019-11-28T15:33:00Z">
          <w:r w:rsidR="00620521" w:rsidRPr="009410F4" w:rsidDel="0095177D">
            <w:rPr>
              <w:rFonts w:ascii="Times New Roman" w:hAnsi="Times New Roman" w:cs="Times New Roman"/>
              <w:rPrChange w:id="1152" w:author="陈崇" w:date="2019-11-28T16:02:00Z">
                <w:rPr>
                  <w:color w:val="FF0000"/>
                </w:rPr>
              </w:rPrChange>
            </w:rPr>
            <w:delText xml:space="preserve">late-onset sHLH </w:delText>
          </w:r>
        </w:del>
        <w:del w:id="1153" w:author="陈崇" w:date="2019-11-28T15:34:00Z">
          <w:r w:rsidR="00620521" w:rsidRPr="009410F4" w:rsidDel="0095177D">
            <w:rPr>
              <w:rFonts w:ascii="Times New Roman" w:hAnsi="Times New Roman" w:cs="Times New Roman"/>
              <w:rPrChange w:id="1154" w:author="陈崇" w:date="2019-11-28T16:02:00Z">
                <w:rPr>
                  <w:color w:val="FF0000"/>
                </w:rPr>
              </w:rPrChange>
            </w:rPr>
            <w:delText>reported by several literatures</w:delText>
          </w:r>
          <w:r w:rsidR="00620521" w:rsidRPr="009410F4" w:rsidDel="0095177D">
            <w:rPr>
              <w:rFonts w:ascii="Times New Roman" w:hAnsi="Times New Roman" w:cs="Times New Roman"/>
              <w:rPrChange w:id="1155" w:author="陈崇" w:date="2019-11-28T16:02:00Z">
                <w:rPr>
                  <w:color w:val="000000" w:themeColor="text1"/>
                </w:rPr>
              </w:rPrChange>
            </w:rPr>
            <w:fldChar w:fldCharType="begin">
              <w:fldData xml:space="preserve">PEVuZE5vdGU+PENpdGU+PEF1dGhvcj5aaGFuZzwvQXV0aG9yPjxZZWFyPjIwMTE8L1llYXI+PFJl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=
</w:fldData>
            </w:fldChar>
          </w:r>
        </w:del>
      </w:ins>
      <w:del w:id="1156" w:author="陈崇" w:date="2019-11-28T15:34:00Z">
        <w:r w:rsidR="002D6E0F" w:rsidRPr="009410F4" w:rsidDel="0095177D">
          <w:rPr>
            <w:rFonts w:ascii="Times New Roman" w:hAnsi="Times New Roman" w:cs="Times New Roman"/>
            <w:rPrChange w:id="1157" w:author="陈崇" w:date="2019-11-28T16:02:00Z">
              <w:rPr>
                <w:color w:val="000000" w:themeColor="text1"/>
              </w:rPr>
            </w:rPrChange>
          </w:rPr>
          <w:delInstrText xml:space="preserve"> ADDIN EN.CITE </w:delInstrText>
        </w:r>
        <w:r w:rsidR="002D6E0F" w:rsidRPr="009410F4" w:rsidDel="0095177D">
          <w:rPr>
            <w:rFonts w:ascii="Times New Roman" w:hAnsi="Times New Roman" w:cs="Times New Roman"/>
            <w:rPrChange w:id="1158" w:author="陈崇" w:date="2019-11-28T16:02:00Z">
              <w:rPr>
                <w:color w:val="000000" w:themeColor="text1"/>
              </w:rPr>
            </w:rPrChange>
          </w:rPr>
          <w:fldChar w:fldCharType="begin">
            <w:fldData xml:space="preserve">PEVuZE5vdGU+PENpdGU+PEF1dGhvcj5aaGFuZzwvQXV0aG9yPjxZZWFyPjIwMTE8L1llYXI+PFJl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=
</w:fldData>
          </w:fldChar>
        </w:r>
        <w:r w:rsidR="002D6E0F" w:rsidRPr="009410F4" w:rsidDel="0095177D">
          <w:rPr>
            <w:rFonts w:ascii="Times New Roman" w:hAnsi="Times New Roman" w:cs="Times New Roman"/>
            <w:rPrChange w:id="1159" w:author="陈崇" w:date="2019-11-28T16:02:00Z">
              <w:rPr>
                <w:color w:val="000000" w:themeColor="text1"/>
              </w:rPr>
            </w:rPrChange>
          </w:rPr>
          <w:delInstrText xml:space="preserve"> ADDIN EN.CITE.DATA </w:delInstrText>
        </w:r>
        <w:r w:rsidR="002D6E0F" w:rsidRPr="009410F4" w:rsidDel="0095177D">
          <w:rPr>
            <w:rFonts w:ascii="Times New Roman" w:hAnsi="Times New Roman" w:cs="Times New Roman"/>
            <w:rPrChange w:id="1160" w:author="陈崇" w:date="2019-11-28T16:02:00Z">
              <w:rPr>
                <w:rFonts w:ascii="Times New Roman" w:hAnsi="Times New Roman" w:cs="Times New Roman"/>
              </w:rPr>
            </w:rPrChange>
          </w:rPr>
        </w:r>
        <w:r w:rsidR="002D6E0F" w:rsidRPr="009410F4" w:rsidDel="0095177D">
          <w:rPr>
            <w:rFonts w:ascii="Times New Roman" w:hAnsi="Times New Roman" w:cs="Times New Roman"/>
            <w:rPrChange w:id="1161" w:author="陈崇" w:date="2019-11-28T16:02:00Z">
              <w:rPr>
                <w:color w:val="000000" w:themeColor="text1"/>
              </w:rPr>
            </w:rPrChange>
          </w:rPr>
          <w:fldChar w:fldCharType="end"/>
        </w:r>
      </w:del>
      <w:ins w:id="1162" w:author="Liu Pengpeng" w:date="2019-11-23T21:03:00Z">
        <w:del w:id="1163" w:author="陈崇" w:date="2019-11-28T15:34:00Z">
          <w:r w:rsidR="00620521" w:rsidRPr="009410F4" w:rsidDel="0095177D">
            <w:rPr>
              <w:rFonts w:ascii="Times New Roman" w:hAnsi="Times New Roman" w:cs="Times New Roman"/>
              <w:rPrChange w:id="1164" w:author="陈崇" w:date="2019-11-28T16:02:00Z">
                <w:rPr>
                  <w:rFonts w:ascii="Times New Roman" w:hAnsi="Times New Roman" w:cs="Times New Roman"/>
                </w:rPr>
              </w:rPrChange>
            </w:rPr>
          </w:r>
          <w:r w:rsidR="00620521" w:rsidRPr="009410F4" w:rsidDel="0095177D">
            <w:rPr>
              <w:rFonts w:ascii="Times New Roman" w:hAnsi="Times New Roman" w:cs="Times New Roman"/>
              <w:rPrChange w:id="1165" w:author="陈崇" w:date="2019-11-28T16:02:00Z">
                <w:rPr>
                  <w:color w:val="000000" w:themeColor="text1"/>
                </w:rPr>
              </w:rPrChange>
            </w:rPr>
            <w:fldChar w:fldCharType="separate"/>
          </w:r>
        </w:del>
      </w:ins>
      <w:del w:id="1166" w:author="陈崇" w:date="2019-11-28T15:34:00Z">
        <w:r w:rsidR="002D6E0F" w:rsidRPr="009410F4" w:rsidDel="0095177D">
          <w:rPr>
            <w:rFonts w:ascii="Times New Roman" w:hAnsi="Times New Roman" w:cs="Times New Roman"/>
            <w:noProof/>
            <w:vertAlign w:val="superscript"/>
            <w:rPrChange w:id="1167" w:author="陈崇" w:date="2019-11-28T16:02:00Z">
              <w:rPr>
                <w:noProof/>
                <w:color w:val="000000" w:themeColor="text1"/>
                <w:vertAlign w:val="superscript"/>
              </w:rPr>
            </w:rPrChange>
          </w:rPr>
          <w:delText>30,31</w:delText>
        </w:r>
      </w:del>
      <w:ins w:id="1168" w:author="Liu Pengpeng" w:date="2019-11-23T21:03:00Z">
        <w:del w:id="1169" w:author="陈崇" w:date="2019-11-28T15:34:00Z">
          <w:r w:rsidR="00620521" w:rsidRPr="009410F4" w:rsidDel="0095177D">
            <w:rPr>
              <w:rFonts w:ascii="Times New Roman" w:hAnsi="Times New Roman" w:cs="Times New Roman"/>
              <w:rPrChange w:id="1170" w:author="陈崇" w:date="2019-11-28T16:02:00Z">
                <w:rPr>
                  <w:color w:val="000000" w:themeColor="text1"/>
                </w:rPr>
              </w:rPrChange>
            </w:rPr>
            <w:fldChar w:fldCharType="end"/>
          </w:r>
        </w:del>
      </w:ins>
      <w:ins w:id="1171" w:author="Liu Pengpeng" w:date="2019-11-23T21:04:00Z">
        <w:del w:id="1172" w:author="陈崇" w:date="2019-11-28T15:34:00Z">
          <w:r w:rsidR="005E756C" w:rsidRPr="009410F4" w:rsidDel="0095177D">
            <w:rPr>
              <w:rFonts w:ascii="Times New Roman" w:hAnsi="Times New Roman" w:cs="Times New Roman"/>
              <w:rPrChange w:id="1173" w:author="陈崇" w:date="2019-11-28T16:02:00Z">
                <w:rPr>
                  <w:color w:val="000000" w:themeColor="text1"/>
                </w:rPr>
              </w:rPrChange>
            </w:rPr>
            <w:delText xml:space="preserve">. </w:delText>
          </w:r>
          <w:r w:rsidR="005E756C" w:rsidRPr="009410F4" w:rsidDel="0095177D">
            <w:rPr>
              <w:rFonts w:ascii="Times New Roman" w:hAnsi="Times New Roman" w:cs="Times New Roman"/>
              <w:rPrChange w:id="1174" w:author="陈崇" w:date="2019-11-28T16:02:00Z">
                <w:rPr>
                  <w:color w:val="FF0000"/>
                </w:rPr>
              </w:rPrChange>
            </w:rPr>
            <w:delText>In our study, these 2 patients b</w:delText>
          </w:r>
        </w:del>
        <w:del w:id="1175" w:author="陈崇" w:date="2019-11-28T16:02:00Z">
          <w:r w:rsidR="005E756C" w:rsidRPr="009410F4" w:rsidDel="00C86D22">
            <w:rPr>
              <w:rFonts w:ascii="Times New Roman" w:hAnsi="Times New Roman" w:cs="Times New Roman"/>
              <w:rPrChange w:id="1176" w:author="陈崇" w:date="2019-11-28T16:02:00Z">
                <w:rPr>
                  <w:color w:val="FF0000"/>
                </w:rPr>
              </w:rPrChange>
            </w:rPr>
            <w:delText>oth</w:delText>
          </w:r>
        </w:del>
        <w:r w:rsidR="005E756C" w:rsidRPr="009410F4">
          <w:rPr>
            <w:rFonts w:ascii="Times New Roman" w:hAnsi="Times New Roman" w:cs="Times New Roman"/>
            <w:rPrChange w:id="1177" w:author="陈崇" w:date="2019-11-28T16:02:00Z">
              <w:rPr>
                <w:color w:val="FF0000"/>
              </w:rPr>
            </w:rPrChange>
          </w:rPr>
          <w:t xml:space="preserve"> responded to </w:t>
        </w:r>
      </w:ins>
      <w:ins w:id="1178" w:author="Liu Pengpeng" w:date="2019-11-26T09:25:00Z">
        <w:r w:rsidR="007E51EA" w:rsidRPr="009410F4">
          <w:rPr>
            <w:rFonts w:ascii="Times New Roman" w:hAnsi="Times New Roman" w:cs="Times New Roman"/>
            <w:rPrChange w:id="1179" w:author="陈崇" w:date="2019-11-28T16:02:00Z">
              <w:rPr>
                <w:color w:val="FF0000"/>
              </w:rPr>
            </w:rPrChange>
          </w:rPr>
          <w:t>n</w:t>
        </w:r>
      </w:ins>
      <w:ins w:id="1180" w:author="Liu Pengpeng" w:date="2019-11-23T21:04:00Z">
        <w:r w:rsidR="005E756C" w:rsidRPr="009410F4">
          <w:rPr>
            <w:rFonts w:ascii="Times New Roman" w:hAnsi="Times New Roman" w:cs="Times New Roman"/>
            <w:rPrChange w:id="1181" w:author="陈崇" w:date="2019-11-28T16:02:00Z">
              <w:rPr>
                <w:color w:val="FF0000"/>
              </w:rPr>
            </w:rPrChange>
          </w:rPr>
          <w:t xml:space="preserve">ivolumab and successfully reached molecular CR, suggesting </w:t>
        </w:r>
        <w:del w:id="1182" w:author="陈崇" w:date="2019-11-28T17:25:00Z">
          <w:r w:rsidR="005E756C" w:rsidRPr="009410F4" w:rsidDel="00A22778">
            <w:rPr>
              <w:rFonts w:ascii="Times New Roman" w:hAnsi="Times New Roman" w:cs="Times New Roman"/>
              <w:rPrChange w:id="1183" w:author="陈崇" w:date="2019-11-28T16:02:00Z">
                <w:rPr>
                  <w:color w:val="FF0000"/>
                </w:rPr>
              </w:rPrChange>
            </w:rPr>
            <w:delText>that patients</w:delText>
          </w:r>
        </w:del>
      </w:ins>
      <w:ins w:id="1184" w:author="陈崇" w:date="2019-11-28T17:25:00Z">
        <w:r w:rsidR="00A22778" w:rsidRPr="009410F4">
          <w:rPr>
            <w:rFonts w:ascii="Times New Roman" w:hAnsi="Times New Roman" w:cs="Times New Roman"/>
          </w:rPr>
          <w:t>immune cells</w:t>
        </w:r>
      </w:ins>
      <w:ins w:id="1185" w:author="Liu Pengpeng" w:date="2019-11-23T21:04:00Z">
        <w:r w:rsidR="005E756C" w:rsidRPr="009410F4">
          <w:rPr>
            <w:rFonts w:ascii="Times New Roman" w:hAnsi="Times New Roman" w:cs="Times New Roman"/>
            <w:rPrChange w:id="1186" w:author="陈崇" w:date="2019-11-28T16:02:00Z">
              <w:rPr>
                <w:color w:val="FF0000"/>
              </w:rPr>
            </w:rPrChange>
          </w:rPr>
          <w:t xml:space="preserve"> with heterozygous </w:t>
        </w:r>
        <w:proofErr w:type="spellStart"/>
        <w:r w:rsidR="005E756C" w:rsidRPr="009410F4">
          <w:rPr>
            <w:rFonts w:ascii="Times New Roman" w:hAnsi="Times New Roman" w:cs="Times New Roman"/>
            <w:rPrChange w:id="1187" w:author="陈崇" w:date="2019-11-28T16:02:00Z">
              <w:rPr>
                <w:color w:val="FF0000"/>
              </w:rPr>
            </w:rPrChange>
          </w:rPr>
          <w:t>hypomorphic</w:t>
        </w:r>
        <w:proofErr w:type="spellEnd"/>
        <w:r w:rsidR="005E756C" w:rsidRPr="009410F4">
          <w:rPr>
            <w:rFonts w:ascii="Times New Roman" w:hAnsi="Times New Roman" w:cs="Times New Roman"/>
            <w:rPrChange w:id="1188" w:author="陈崇" w:date="2019-11-28T16:02:00Z">
              <w:rPr>
                <w:color w:val="FF0000"/>
              </w:rPr>
            </w:rPrChange>
          </w:rPr>
          <w:t xml:space="preserve"> mutations</w:t>
        </w:r>
      </w:ins>
      <w:ins w:id="1189" w:author="陈崇" w:date="2019-11-28T17:23:00Z">
        <w:r w:rsidR="00A22778" w:rsidRPr="009410F4">
          <w:rPr>
            <w:rFonts w:ascii="Times New Roman" w:hAnsi="Times New Roman" w:cs="Times New Roman"/>
          </w:rPr>
          <w:t xml:space="preserve"> of HLH-related genes</w:t>
        </w:r>
      </w:ins>
      <w:ins w:id="1190" w:author="Liu Pengpeng" w:date="2019-11-23T21:04:00Z">
        <w:r w:rsidR="005E756C" w:rsidRPr="009410F4">
          <w:rPr>
            <w:rFonts w:ascii="Times New Roman" w:hAnsi="Times New Roman" w:cs="Times New Roman"/>
            <w:rPrChange w:id="1191" w:author="陈崇" w:date="2019-11-28T16:02:00Z">
              <w:rPr>
                <w:color w:val="FF0000"/>
              </w:rPr>
            </w:rPrChange>
          </w:rPr>
          <w:t xml:space="preserve"> </w:t>
        </w:r>
        <w:del w:id="1192" w:author="陈崇" w:date="2019-11-28T17:23:00Z">
          <w:r w:rsidR="005E756C" w:rsidRPr="009410F4" w:rsidDel="00A22778">
            <w:rPr>
              <w:rFonts w:ascii="Times New Roman" w:hAnsi="Times New Roman" w:cs="Times New Roman"/>
              <w:rPrChange w:id="1193" w:author="陈崇" w:date="2019-11-28T16:02:00Z">
                <w:rPr>
                  <w:color w:val="FF0000"/>
                </w:rPr>
              </w:rPrChange>
            </w:rPr>
            <w:delText>have</w:delText>
          </w:r>
        </w:del>
      </w:ins>
      <w:ins w:id="1194" w:author="陈崇" w:date="2019-11-28T17:23:00Z">
        <w:r w:rsidR="00A22778" w:rsidRPr="009410F4">
          <w:rPr>
            <w:rFonts w:ascii="Times New Roman" w:hAnsi="Times New Roman" w:cs="Times New Roman"/>
          </w:rPr>
          <w:t>could</w:t>
        </w:r>
      </w:ins>
      <w:ins w:id="1195" w:author="Liu Pengpeng" w:date="2019-11-23T21:04:00Z">
        <w:r w:rsidR="005E756C" w:rsidRPr="009410F4">
          <w:rPr>
            <w:rFonts w:ascii="Times New Roman" w:hAnsi="Times New Roman" w:cs="Times New Roman"/>
            <w:rPrChange w:id="1196" w:author="陈崇" w:date="2019-11-28T16:02:00Z">
              <w:rPr>
                <w:color w:val="FF0000"/>
              </w:rPr>
            </w:rPrChange>
          </w:rPr>
          <w:t xml:space="preserve"> </w:t>
        </w:r>
        <w:del w:id="1197" w:author="陈崇" w:date="2019-11-28T17:25:00Z">
          <w:r w:rsidR="005E756C" w:rsidRPr="009410F4" w:rsidDel="00A22778">
            <w:rPr>
              <w:rFonts w:ascii="Times New Roman" w:hAnsi="Times New Roman" w:cs="Times New Roman"/>
              <w:rPrChange w:id="1198" w:author="陈崇" w:date="2019-11-28T16:02:00Z">
                <w:rPr>
                  <w:color w:val="FF0000"/>
                </w:rPr>
              </w:rPrChange>
            </w:rPr>
            <w:delText>at least partially residual T cell cytotoxic functions, which can</w:delText>
          </w:r>
        </w:del>
      </w:ins>
      <w:ins w:id="1199" w:author="陈崇" w:date="2019-11-28T17:25:00Z">
        <w:r w:rsidR="00A22778" w:rsidRPr="009410F4">
          <w:rPr>
            <w:rFonts w:ascii="Times New Roman" w:hAnsi="Times New Roman" w:cs="Times New Roman"/>
          </w:rPr>
          <w:t>also</w:t>
        </w:r>
      </w:ins>
      <w:ins w:id="1200" w:author="Liu Pengpeng" w:date="2019-11-23T21:04:00Z">
        <w:r w:rsidR="005E756C" w:rsidRPr="009410F4">
          <w:rPr>
            <w:rFonts w:ascii="Times New Roman" w:hAnsi="Times New Roman" w:cs="Times New Roman"/>
            <w:rPrChange w:id="1201" w:author="陈崇" w:date="2019-11-28T16:02:00Z">
              <w:rPr>
                <w:color w:val="FF0000"/>
              </w:rPr>
            </w:rPrChange>
          </w:rPr>
          <w:t xml:space="preserve"> be</w:t>
        </w:r>
      </w:ins>
      <w:ins w:id="1202" w:author="陈崇" w:date="2019-11-28T17:25:00Z">
        <w:r w:rsidR="00A22778" w:rsidRPr="009410F4">
          <w:rPr>
            <w:rFonts w:ascii="Times New Roman" w:hAnsi="Times New Roman" w:cs="Times New Roman"/>
          </w:rPr>
          <w:t xml:space="preserve"> functionally</w:t>
        </w:r>
      </w:ins>
      <w:ins w:id="1203" w:author="Liu Pengpeng" w:date="2019-11-23T21:04:00Z">
        <w:r w:rsidR="005E756C" w:rsidRPr="009410F4">
          <w:rPr>
            <w:rFonts w:ascii="Times New Roman" w:hAnsi="Times New Roman" w:cs="Times New Roman"/>
            <w:rPrChange w:id="1204" w:author="陈崇" w:date="2019-11-28T16:02:00Z">
              <w:rPr>
                <w:color w:val="FF0000"/>
              </w:rPr>
            </w:rPrChange>
          </w:rPr>
          <w:t xml:space="preserve"> </w:t>
        </w:r>
        <w:del w:id="1205" w:author="陈崇" w:date="2019-11-28T17:25:00Z">
          <w:r w:rsidR="005E756C" w:rsidRPr="009410F4" w:rsidDel="00A22778">
            <w:rPr>
              <w:rFonts w:ascii="Times New Roman" w:hAnsi="Times New Roman" w:cs="Times New Roman"/>
              <w:rPrChange w:id="1206" w:author="陈崇" w:date="2019-11-28T16:02:00Z">
                <w:rPr>
                  <w:color w:val="FF0000"/>
                </w:rPr>
              </w:rPrChange>
            </w:rPr>
            <w:delText>restored</w:delText>
          </w:r>
        </w:del>
      </w:ins>
      <w:ins w:id="1207" w:author="陈崇" w:date="2019-11-28T17:25:00Z">
        <w:r w:rsidR="00A22778" w:rsidRPr="009410F4">
          <w:rPr>
            <w:rFonts w:ascii="Times New Roman" w:hAnsi="Times New Roman" w:cs="Times New Roman"/>
          </w:rPr>
          <w:t xml:space="preserve">normalized </w:t>
        </w:r>
      </w:ins>
      <w:ins w:id="1208" w:author="Liu Pengpeng" w:date="2019-11-23T21:04:00Z">
        <w:del w:id="1209" w:author="陈崇" w:date="2019-11-28T17:26:00Z">
          <w:r w:rsidR="005E756C" w:rsidRPr="009410F4" w:rsidDel="00A22778">
            <w:rPr>
              <w:rFonts w:ascii="Times New Roman" w:hAnsi="Times New Roman" w:cs="Times New Roman"/>
              <w:rPrChange w:id="1210" w:author="陈崇" w:date="2019-11-28T16:02:00Z">
                <w:rPr>
                  <w:color w:val="FF0000"/>
                </w:rPr>
              </w:rPrChange>
            </w:rPr>
            <w:delText xml:space="preserve"> </w:delText>
          </w:r>
        </w:del>
        <w:r w:rsidR="005E756C" w:rsidRPr="009410F4">
          <w:rPr>
            <w:rFonts w:ascii="Times New Roman" w:hAnsi="Times New Roman" w:cs="Times New Roman"/>
            <w:rPrChange w:id="1211" w:author="陈崇" w:date="2019-11-28T16:02:00Z">
              <w:rPr>
                <w:color w:val="FF0000"/>
              </w:rPr>
            </w:rPrChange>
          </w:rPr>
          <w:t>by PD-1 inhibition.</w:t>
        </w:r>
      </w:ins>
      <w:ins w:id="1212" w:author="陈崇" w:date="2019-11-28T17:26:00Z">
        <w:r w:rsidR="00A22778" w:rsidRPr="009410F4">
          <w:rPr>
            <w:rFonts w:ascii="Times New Roman" w:hAnsi="Times New Roman" w:cs="Times New Roman"/>
          </w:rPr>
          <w:t xml:space="preserve"> It </w:t>
        </w:r>
      </w:ins>
      <w:ins w:id="1213" w:author="陈崇" w:date="2019-11-28T17:29:00Z">
        <w:r w:rsidR="00A22778" w:rsidRPr="009410F4">
          <w:rPr>
            <w:rFonts w:ascii="Times New Roman" w:hAnsi="Times New Roman" w:cs="Times New Roman"/>
          </w:rPr>
          <w:t>would be</w:t>
        </w:r>
      </w:ins>
      <w:ins w:id="1214" w:author="陈崇" w:date="2019-11-28T17:26:00Z">
        <w:r w:rsidR="00A22778" w:rsidRPr="009410F4">
          <w:rPr>
            <w:rFonts w:ascii="Times New Roman" w:hAnsi="Times New Roman" w:cs="Times New Roman"/>
          </w:rPr>
          <w:t xml:space="preserve"> interesting to test whether </w:t>
        </w:r>
      </w:ins>
      <w:ins w:id="1215" w:author="陈崇" w:date="2019-11-28T17:28:00Z">
        <w:r w:rsidR="00A22778" w:rsidRPr="009410F4">
          <w:rPr>
            <w:rFonts w:ascii="Times New Roman" w:hAnsi="Times New Roman" w:cs="Times New Roman"/>
          </w:rPr>
          <w:t xml:space="preserve">PD-1 inhibitors could be effective for </w:t>
        </w:r>
      </w:ins>
      <w:ins w:id="1216" w:author="陈崇" w:date="2019-11-28T17:27:00Z">
        <w:del w:id="1217" w:author="Microsoft Office User" w:date="2019-12-16T22:13:00Z">
          <w:r w:rsidR="00A22778" w:rsidRPr="009410F4" w:rsidDel="00724494">
            <w:rPr>
              <w:rFonts w:ascii="Times New Roman" w:hAnsi="Times New Roman" w:cs="Times New Roman"/>
            </w:rPr>
            <w:delText>late</w:delText>
          </w:r>
        </w:del>
      </w:ins>
      <w:ins w:id="1218" w:author="Microsoft Office User" w:date="2019-12-16T22:13:00Z">
        <w:r w:rsidR="00724494">
          <w:rPr>
            <w:rFonts w:ascii="Times New Roman" w:hAnsi="Times New Roman" w:cs="Times New Roman"/>
          </w:rPr>
          <w:t>adult</w:t>
        </w:r>
      </w:ins>
      <w:ins w:id="1219" w:author="陈崇" w:date="2019-11-28T17:27:00Z">
        <w:r w:rsidR="00A22778" w:rsidRPr="009410F4">
          <w:rPr>
            <w:rFonts w:ascii="Times New Roman" w:hAnsi="Times New Roman" w:cs="Times New Roman"/>
          </w:rPr>
          <w:t xml:space="preserve"> onset</w:t>
        </w:r>
      </w:ins>
      <w:ins w:id="1220" w:author="陈崇" w:date="2019-11-28T17:26:00Z">
        <w:r w:rsidR="00A22778" w:rsidRPr="009410F4">
          <w:rPr>
            <w:rFonts w:ascii="Times New Roman" w:hAnsi="Times New Roman" w:cs="Times New Roman"/>
          </w:rPr>
          <w:t xml:space="preserve"> </w:t>
        </w:r>
      </w:ins>
      <w:ins w:id="1221" w:author="陈崇" w:date="2019-11-28T17:27:00Z">
        <w:r w:rsidR="00A22778" w:rsidRPr="009410F4">
          <w:rPr>
            <w:rFonts w:ascii="Times New Roman" w:hAnsi="Times New Roman" w:cs="Times New Roman"/>
          </w:rPr>
          <w:t xml:space="preserve">FHL and other </w:t>
        </w:r>
        <w:proofErr w:type="spellStart"/>
        <w:r w:rsidR="00A22778" w:rsidRPr="009410F4">
          <w:rPr>
            <w:rFonts w:ascii="Times New Roman" w:hAnsi="Times New Roman" w:cs="Times New Roman"/>
          </w:rPr>
          <w:t>sHLH</w:t>
        </w:r>
        <w:proofErr w:type="spellEnd"/>
        <w:r w:rsidR="00A22778" w:rsidRPr="009410F4">
          <w:rPr>
            <w:rFonts w:ascii="Times New Roman" w:hAnsi="Times New Roman" w:cs="Times New Roman"/>
          </w:rPr>
          <w:t xml:space="preserve"> </w:t>
        </w:r>
      </w:ins>
      <w:ins w:id="1222" w:author="陈崇" w:date="2019-11-28T17:28:00Z">
        <w:r w:rsidR="00A22778" w:rsidRPr="009410F4">
          <w:rPr>
            <w:rFonts w:ascii="Times New Roman" w:hAnsi="Times New Roman" w:cs="Times New Roman"/>
          </w:rPr>
          <w:t xml:space="preserve">in future </w:t>
        </w:r>
      </w:ins>
      <w:ins w:id="1223" w:author="陈崇" w:date="2019-11-28T17:29:00Z">
        <w:r w:rsidR="00A22778" w:rsidRPr="009410F4">
          <w:rPr>
            <w:rFonts w:ascii="Times New Roman" w:hAnsi="Times New Roman" w:cs="Times New Roman"/>
          </w:rPr>
          <w:t>studies.</w:t>
        </w:r>
      </w:ins>
      <w:ins w:id="1224" w:author="Liu Pengpeng" w:date="2019-11-23T21:04:00Z">
        <w:del w:id="1225" w:author="陈崇" w:date="2019-11-28T16:04:00Z">
          <w:r w:rsidR="005E756C" w:rsidRPr="00C86D22" w:rsidDel="00C86D22">
            <w:rPr>
              <w:rFonts w:ascii="Times New Roman" w:hAnsi="Times New Roman" w:cs="Times New Roman"/>
              <w:color w:val="FF0000"/>
              <w:rPrChange w:id="1226" w:author="陈崇" w:date="2019-11-28T16:02:00Z">
                <w:rPr>
                  <w:color w:val="FF0000"/>
                </w:rPr>
              </w:rPrChange>
            </w:rPr>
            <w:delText xml:space="preserve"> </w:delText>
          </w:r>
        </w:del>
        <w:del w:id="1227" w:author="陈崇" w:date="2019-11-28T15:36:00Z">
          <w:r w:rsidR="005E756C" w:rsidRPr="00C86D22" w:rsidDel="0095177D">
            <w:rPr>
              <w:rFonts w:ascii="Times New Roman" w:hAnsi="Times New Roman" w:cs="Times New Roman"/>
              <w:color w:val="FF0000"/>
              <w:rPrChange w:id="1228" w:author="陈崇" w:date="2019-11-28T16:02:00Z">
                <w:rPr>
                  <w:color w:val="FF0000"/>
                </w:rPr>
              </w:rPrChange>
            </w:rPr>
            <w:delText>At the same time, it is very important to carefully exclude homozygous mutated FHL, as complete cytotoxicity defects at the gene level are unlikely to be corrected by drugs.</w:delText>
          </w:r>
        </w:del>
      </w:ins>
      <w:del w:id="1229" w:author="陈崇" w:date="2019-11-28T15:36:00Z">
        <w:r w:rsidR="0033265E" w:rsidRPr="00C86D22" w:rsidDel="0095177D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bookmarkEnd w:id="1124"/>
      <w:bookmarkEnd w:id="1125"/>
      <w:del w:id="1230" w:author="陈崇" w:date="2019-11-28T16:04:00Z">
        <w:r w:rsidR="0033265E" w:rsidRPr="00C86D22" w:rsidDel="00C86D22">
          <w:rPr>
            <w:rFonts w:ascii="Times New Roman" w:hAnsi="Times New Roman" w:cs="Times New Roman"/>
            <w:color w:val="000000" w:themeColor="text1"/>
          </w:rPr>
          <w:delText>The reprogrammed transcriptome of CD8 T cells by nivolumab was correlated to the expansion of the same population</w:delText>
        </w:r>
      </w:del>
      <w:ins w:id="1231" w:author="Liu Pengpeng" w:date="2019-11-23T22:11:00Z">
        <w:del w:id="1232" w:author="陈崇" w:date="2019-11-28T16:04:00Z">
          <w:r w:rsidR="00D400E8" w:rsidRPr="00C86D22" w:rsidDel="00C86D22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  <w:r w:rsidR="00D400E8" w:rsidRPr="00C86D22" w:rsidDel="00C86D22">
            <w:rPr>
              <w:rFonts w:ascii="Times New Roman" w:hAnsi="Times New Roman" w:cs="Times New Roman"/>
              <w:color w:val="FF0000"/>
              <w:rPrChange w:id="1233" w:author="陈崇" w:date="2019-11-28T16:02:00Z">
                <w:rPr>
                  <w:color w:val="FF0000"/>
                </w:rPr>
              </w:rPrChange>
            </w:rPr>
            <w:delText>with PD-1, LAG-3 expression. This population also expressed high level of MKI67 indicating their restored ability of proliferating at the early stage of treatment (1-week post-treatment). At late stage of treatment (3-weeks post-treatment), CD8 T cell continued to expand, but the percentage for LAG-3+ cells decreased, suggesting novel generated CD8 from lymph nodes might response to the reaction.</w:delText>
          </w:r>
          <w:r w:rsidR="00D400E8" w:rsidRPr="00C86D22" w:rsidDel="00C86D22">
            <w:rPr>
              <w:rFonts w:ascii="Times New Roman" w:hAnsi="Times New Roman" w:cs="Times New Roman"/>
              <w:color w:val="000000" w:themeColor="text1"/>
              <w:rPrChange w:id="1234" w:author="陈崇" w:date="2019-11-28T16:02:00Z">
                <w:rPr>
                  <w:color w:val="000000" w:themeColor="text1"/>
                </w:rPr>
              </w:rPrChange>
            </w:rPr>
            <w:delText xml:space="preserve"> A</w:delText>
          </w:r>
        </w:del>
      </w:ins>
      <w:del w:id="1235" w:author="陈崇" w:date="2019-11-28T16:04:00Z">
        <w:r w:rsidR="0033265E" w:rsidRPr="00C86D22" w:rsidDel="00C86D22">
          <w:rPr>
            <w:rFonts w:ascii="Times New Roman" w:hAnsi="Times New Roman" w:cs="Times New Roman"/>
            <w:color w:val="000000" w:themeColor="text1"/>
          </w:rPr>
          <w:delText xml:space="preserve"> and EBV clearance</w:delText>
        </w:r>
      </w:del>
      <w:ins w:id="1236" w:author="Liu Pengpeng" w:date="2019-11-23T22:11:00Z">
        <w:del w:id="1237" w:author="陈崇" w:date="2019-11-28T16:04:00Z">
          <w:r w:rsidR="00D400E8" w:rsidRPr="00C86D22" w:rsidDel="00C86D22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  <w:r w:rsidR="00D400E8" w:rsidRPr="00C86D22" w:rsidDel="00C86D22">
            <w:rPr>
              <w:rFonts w:ascii="Times New Roman" w:hAnsi="Times New Roman" w:cs="Times New Roman"/>
              <w:color w:val="FF0000"/>
              <w:rPrChange w:id="1238" w:author="陈崇" w:date="2019-11-28T16:02:00Z">
                <w:rPr>
                  <w:color w:val="FF0000"/>
                </w:rPr>
              </w:rPrChange>
            </w:rPr>
            <w:delText>was eliminated finally</w:delText>
          </w:r>
        </w:del>
      </w:ins>
      <w:del w:id="1239" w:author="陈崇" w:date="2019-11-28T16:04:00Z">
        <w:r w:rsidR="0033265E" w:rsidRPr="00C86D22" w:rsidDel="00C86D22">
          <w:rPr>
            <w:rFonts w:ascii="Times New Roman" w:hAnsi="Times New Roman" w:cs="Times New Roman"/>
            <w:color w:val="000000" w:themeColor="text1"/>
          </w:rPr>
          <w:delText>, which suggest</w:delText>
        </w:r>
      </w:del>
      <w:ins w:id="1240" w:author="Liu Pengpeng" w:date="2019-11-23T22:11:00Z">
        <w:del w:id="1241" w:author="陈崇" w:date="2019-11-28T16:04:00Z">
          <w:r w:rsidR="00D400E8" w:rsidRPr="00C86D22" w:rsidDel="00C86D22">
            <w:rPr>
              <w:rFonts w:ascii="Times New Roman" w:hAnsi="Times New Roman" w:cs="Times New Roman"/>
              <w:color w:val="000000" w:themeColor="text1"/>
            </w:rPr>
            <w:delText>ing</w:delText>
          </w:r>
        </w:del>
      </w:ins>
      <w:del w:id="1242" w:author="陈崇" w:date="2019-11-28T16:04:00Z">
        <w:r w:rsidR="0033265E" w:rsidRPr="00C86D22" w:rsidDel="00C86D22">
          <w:rPr>
            <w:rFonts w:ascii="Times New Roman" w:hAnsi="Times New Roman" w:cs="Times New Roman"/>
            <w:color w:val="000000" w:themeColor="text1"/>
          </w:rPr>
          <w:delText xml:space="preserve">ed that PD-1 inhibition would restore the anti-EBV capacity of T cells by normalizing their cytotoxicity program. </w:delText>
        </w:r>
      </w:del>
    </w:p>
    <w:p w14:paraId="078F6E55" w14:textId="30DADDEB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746B6">
        <w:rPr>
          <w:rFonts w:ascii="Times New Roman" w:hAnsi="Times New Roman" w:cs="Times New Roman"/>
          <w:color w:val="000000" w:themeColor="text1"/>
        </w:rPr>
        <w:t>In conclusion, our study suggests that nivolumab could lead to a successful disease control of r/r EBV-HLH</w:t>
      </w:r>
      <w:del w:id="1243" w:author="Microsoft Office User" w:date="2019-12-01T00:01:00Z">
        <w:r w:rsidRPr="00E746B6" w:rsidDel="00934C80">
          <w:rPr>
            <w:rFonts w:ascii="Times New Roman" w:hAnsi="Times New Roman" w:cs="Times New Roman"/>
            <w:color w:val="000000" w:themeColor="text1"/>
          </w:rPr>
          <w:delText>. There were no SAEs, except temporary fever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bookmarkStart w:id="1244" w:name="OLE_LINK17"/>
      <w:bookmarkStart w:id="1245" w:name="OLE_LINK18"/>
      <w:bookmarkStart w:id="1246" w:name="OLE_LINK34"/>
      <w:bookmarkStart w:id="1247" w:name="OLE_LINK40"/>
      <w:r w:rsidRPr="00E746B6">
        <w:rPr>
          <w:rFonts w:ascii="Times New Roman" w:hAnsi="Times New Roman" w:cs="Times New Roman"/>
          <w:color w:val="000000" w:themeColor="text1"/>
        </w:rPr>
        <w:t>In light of</w:t>
      </w:r>
      <w:ins w:id="1248" w:author="Microsoft Office User" w:date="2019-12-01T00:02:00Z">
        <w:r w:rsidR="00934C80">
          <w:rPr>
            <w:rFonts w:ascii="Times New Roman" w:hAnsi="Times New Roman" w:cs="Times New Roman"/>
            <w:color w:val="000000" w:themeColor="text1"/>
          </w:rPr>
          <w:t xml:space="preserve"> the</w:t>
        </w:r>
      </w:ins>
      <w:del w:id="1249" w:author="Microsoft Office User" w:date="2019-12-01T00:02:00Z">
        <w:r w:rsidRPr="00E746B6" w:rsidDel="00934C80">
          <w:rPr>
            <w:rFonts w:ascii="Times New Roman" w:hAnsi="Times New Roman" w:cs="Times New Roman"/>
            <w:color w:val="000000" w:themeColor="text1"/>
          </w:rPr>
          <w:delText xml:space="preserve"> patients’ EBV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serological </w:t>
      </w:r>
      <w:ins w:id="1250" w:author="Liu Pengpeng" w:date="2019-11-23T21:58:00Z">
        <w:r w:rsidR="004722DE">
          <w:rPr>
            <w:rFonts w:ascii="Times New Roman" w:hAnsi="Times New Roman" w:cs="Times New Roman"/>
            <w:color w:val="000000" w:themeColor="text1"/>
          </w:rPr>
          <w:t>and intracellular</w:t>
        </w:r>
      </w:ins>
      <w:ins w:id="1251" w:author="Liu Pengpeng" w:date="2019-11-23T21:57:00Z">
        <w:r w:rsidR="004722D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negative conversion</w:t>
      </w:r>
      <w:ins w:id="1252" w:author="Liu Pengpeng" w:date="2019-11-23T21:58:00Z">
        <w:r w:rsidR="004722DE">
          <w:rPr>
            <w:rFonts w:ascii="Times New Roman" w:hAnsi="Times New Roman" w:cs="Times New Roman"/>
            <w:color w:val="000000" w:themeColor="text1"/>
          </w:rPr>
          <w:t xml:space="preserve"> of EBV-DNA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it might provide a cure </w:t>
      </w:r>
      <w:bookmarkStart w:id="1253" w:name="OLE_LINK23"/>
      <w:bookmarkStart w:id="1254" w:name="OLE_LINK24"/>
      <w:r w:rsidRPr="00E746B6">
        <w:rPr>
          <w:rFonts w:ascii="Times New Roman" w:hAnsi="Times New Roman" w:cs="Times New Roman"/>
          <w:color w:val="000000" w:themeColor="text1"/>
        </w:rPr>
        <w:t>promise</w:t>
      </w:r>
      <w:bookmarkEnd w:id="1253"/>
      <w:bookmarkEnd w:id="1254"/>
      <w:r w:rsidRPr="00E746B6">
        <w:rPr>
          <w:rFonts w:ascii="Times New Roman" w:hAnsi="Times New Roman" w:cs="Times New Roman"/>
          <w:color w:val="000000" w:themeColor="text1"/>
        </w:rPr>
        <w:t xml:space="preserve"> for the disease without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allo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>-HSCT</w:t>
      </w:r>
      <w:bookmarkEnd w:id="1244"/>
      <w:bookmarkEnd w:id="1245"/>
      <w:r w:rsidRPr="00E746B6">
        <w:rPr>
          <w:rFonts w:ascii="Times New Roman" w:hAnsi="Times New Roman" w:cs="Times New Roman"/>
          <w:color w:val="000000" w:themeColor="text1"/>
        </w:rPr>
        <w:t>.</w:t>
      </w:r>
      <w:bookmarkEnd w:id="1246"/>
      <w:bookmarkEnd w:id="1247"/>
      <w:r w:rsidRPr="00E746B6">
        <w:rPr>
          <w:rFonts w:ascii="Times New Roman" w:hAnsi="Times New Roman" w:cs="Times New Roman"/>
          <w:color w:val="000000" w:themeColor="text1"/>
        </w:rPr>
        <w:t xml:space="preserve"> Larger systematically protocol-driven clinical trials </w:t>
      </w:r>
      <w:ins w:id="1255" w:author="Microsoft Office User" w:date="2019-12-17T23:33:00Z">
        <w:r w:rsidR="00D233D4">
          <w:rPr>
            <w:rFonts w:ascii="Times New Roman" w:hAnsi="Times New Roman" w:cs="Times New Roman"/>
            <w:color w:val="000000" w:themeColor="text1"/>
          </w:rPr>
          <w:t xml:space="preserve">and further </w:t>
        </w:r>
      </w:ins>
      <w:ins w:id="1256" w:author="Microsoft Office User" w:date="2019-12-17T23:34:00Z">
        <w:r w:rsidR="00D233D4">
          <w:rPr>
            <w:rFonts w:ascii="Times New Roman" w:hAnsi="Times New Roman" w:cs="Times New Roman"/>
            <w:color w:val="000000" w:themeColor="text1"/>
          </w:rPr>
          <w:t xml:space="preserve">mechanism studies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are warranted. </w:t>
      </w:r>
      <w:del w:id="1257" w:author="Microsoft Office User" w:date="2019-12-17T23:33:00Z">
        <w:r w:rsidRPr="00E746B6" w:rsidDel="00D233D4">
          <w:rPr>
            <w:rFonts w:ascii="Times New Roman" w:hAnsi="Times New Roman" w:cs="Times New Roman"/>
            <w:color w:val="000000" w:themeColor="text1"/>
          </w:rPr>
          <w:delText xml:space="preserve">Further functional studies would clarify the underlying mechanisms </w:delText>
        </w:r>
      </w:del>
      <w:del w:id="1258" w:author="Microsoft Office User" w:date="2019-12-17T23:32:00Z">
        <w:r w:rsidRPr="00E746B6" w:rsidDel="00D233D4">
          <w:rPr>
            <w:rFonts w:ascii="Times New Roman" w:hAnsi="Times New Roman" w:cs="Times New Roman"/>
            <w:color w:val="000000" w:themeColor="text1"/>
          </w:rPr>
          <w:delText xml:space="preserve">of </w:delText>
        </w:r>
      </w:del>
      <w:del w:id="1259" w:author="Microsoft Office User" w:date="2019-12-17T23:33:00Z">
        <w:r w:rsidRPr="00E746B6" w:rsidDel="00D233D4">
          <w:rPr>
            <w:rFonts w:ascii="Times New Roman" w:hAnsi="Times New Roman" w:cs="Times New Roman"/>
            <w:color w:val="000000" w:themeColor="text1"/>
          </w:rPr>
          <w:delText xml:space="preserve">how </w:delText>
        </w:r>
      </w:del>
      <w:del w:id="1260" w:author="Microsoft Office User" w:date="2019-12-17T23:30:00Z">
        <w:r w:rsidRPr="00E746B6" w:rsidDel="00426921">
          <w:rPr>
            <w:rFonts w:ascii="Times New Roman" w:hAnsi="Times New Roman" w:cs="Times New Roman"/>
            <w:color w:val="000000" w:themeColor="text1"/>
          </w:rPr>
          <w:delText xml:space="preserve">could </w:delText>
        </w:r>
      </w:del>
      <w:del w:id="1261" w:author="Microsoft Office User" w:date="2019-12-01T00:04:00Z">
        <w:r w:rsidRPr="00E746B6" w:rsidDel="00934C80">
          <w:rPr>
            <w:rFonts w:ascii="Times New Roman" w:hAnsi="Times New Roman" w:cs="Times New Roman"/>
            <w:color w:val="000000" w:themeColor="text1"/>
          </w:rPr>
          <w:delText xml:space="preserve">nivolumab </w:delText>
        </w:r>
      </w:del>
      <w:del w:id="1262" w:author="Microsoft Office User" w:date="2019-12-17T23:33:00Z">
        <w:r w:rsidRPr="00E746B6" w:rsidDel="00D233D4">
          <w:rPr>
            <w:rFonts w:ascii="Times New Roman" w:hAnsi="Times New Roman" w:cs="Times New Roman"/>
            <w:color w:val="000000" w:themeColor="text1"/>
          </w:rPr>
          <w:delText>restore the balance of screwed immune system in EBV-HLH.</w:delText>
        </w:r>
      </w:del>
    </w:p>
    <w:p w14:paraId="24887544" w14:textId="77777777" w:rsidR="0033265E" w:rsidRPr="00426921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</w:p>
    <w:p w14:paraId="220788FF" w14:textId="77777777" w:rsidR="00006B9E" w:rsidRPr="00006B9E" w:rsidRDefault="00006B9E" w:rsidP="00006B9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B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Acknowledgments </w:t>
      </w:r>
    </w:p>
    <w:p w14:paraId="161F6991" w14:textId="225AA666" w:rsidR="00006B9E" w:rsidRPr="008F3C24" w:rsidRDefault="00C61A69" w:rsidP="00006B9E">
      <w:pPr>
        <w:rPr>
          <w:rFonts w:ascii="Times New Roman" w:hAnsi="Times New Roman" w:cs="Times New Roman"/>
          <w:color w:val="000000" w:themeColor="text1"/>
        </w:rPr>
      </w:pPr>
      <w:ins w:id="1263" w:author="陈崇" w:date="2019-11-28T11:47:00Z">
        <w:r>
          <w:rPr>
            <w:rFonts w:ascii="Times New Roman" w:hAnsi="Times New Roman" w:cs="Times New Roman"/>
            <w:color w:val="000000" w:themeColor="text1"/>
          </w:rPr>
          <w:t>We thank all of the patients and their family for participation</w:t>
        </w:r>
      </w:ins>
      <w:ins w:id="1264" w:author="陈崇" w:date="2019-11-28T11:48:00Z">
        <w:r>
          <w:rPr>
            <w:rFonts w:ascii="Times New Roman" w:hAnsi="Times New Roman" w:cs="Times New Roman"/>
            <w:color w:val="000000" w:themeColor="text1"/>
          </w:rPr>
          <w:t xml:space="preserve">. We thank </w:t>
        </w:r>
      </w:ins>
      <w:ins w:id="1265" w:author="Microsoft Office User" w:date="2019-12-16T22:15:00Z">
        <w:r w:rsidR="00724494">
          <w:rPr>
            <w:rFonts w:ascii="Times New Roman" w:hAnsi="Times New Roman" w:cs="Times New Roman"/>
            <w:color w:val="000000" w:themeColor="text1"/>
          </w:rPr>
          <w:t>Mr.</w:t>
        </w:r>
      </w:ins>
      <w:ins w:id="1266" w:author="Microsoft Office User" w:date="2019-12-16T22:16:00Z">
        <w:r w:rsidR="00724494">
          <w:rPr>
            <w:rFonts w:ascii="Times New Roman" w:hAnsi="Times New Roman" w:cs="Times New Roman"/>
            <w:color w:val="000000" w:themeColor="text1"/>
          </w:rPr>
          <w:t xml:space="preserve"> Li</w:t>
        </w:r>
      </w:ins>
      <w:ins w:id="1267" w:author="Microsoft Office User" w:date="2019-12-16T22:18:00Z">
        <w:r w:rsidR="00053EB5">
          <w:rPr>
            <w:rFonts w:ascii="Times New Roman" w:hAnsi="Times New Roman" w:cs="Times New Roman"/>
            <w:color w:val="000000" w:themeColor="text1"/>
          </w:rPr>
          <w:t>e</w:t>
        </w:r>
      </w:ins>
      <w:ins w:id="1268" w:author="Microsoft Office User" w:date="2019-12-16T22:16:00Z">
        <w:r w:rsidR="00724494">
          <w:rPr>
            <w:rFonts w:ascii="Times New Roman" w:hAnsi="Times New Roman" w:cs="Times New Roman"/>
            <w:color w:val="000000" w:themeColor="text1"/>
          </w:rPr>
          <w:t>ven B</w:t>
        </w:r>
      </w:ins>
      <w:ins w:id="1269" w:author="Microsoft Office User" w:date="2019-12-16T22:18:00Z">
        <w:r w:rsidR="00053EB5">
          <w:rPr>
            <w:rFonts w:ascii="Times New Roman" w:hAnsi="Times New Roman" w:cs="Times New Roman"/>
            <w:color w:val="000000" w:themeColor="text1"/>
          </w:rPr>
          <w:t>e</w:t>
        </w:r>
      </w:ins>
      <w:ins w:id="1270" w:author="Microsoft Office User" w:date="2019-12-16T22:16:00Z">
        <w:r w:rsidR="00724494">
          <w:rPr>
            <w:rFonts w:ascii="Times New Roman" w:hAnsi="Times New Roman" w:cs="Times New Roman"/>
            <w:color w:val="000000" w:themeColor="text1"/>
          </w:rPr>
          <w:t>k</w:t>
        </w:r>
      </w:ins>
      <w:ins w:id="1271" w:author="Microsoft Office User" w:date="2019-12-16T22:18:00Z">
        <w:r w:rsidR="00053EB5">
          <w:rPr>
            <w:rFonts w:ascii="Times New Roman" w:hAnsi="Times New Roman" w:cs="Times New Roman"/>
            <w:color w:val="000000" w:themeColor="text1"/>
          </w:rPr>
          <w:t>a</w:t>
        </w:r>
      </w:ins>
      <w:ins w:id="1272" w:author="Microsoft Office User" w:date="2019-12-16T22:16:00Z">
        <w:r w:rsidR="00724494">
          <w:rPr>
            <w:rFonts w:ascii="Times New Roman" w:hAnsi="Times New Roman" w:cs="Times New Roman"/>
            <w:color w:val="000000" w:themeColor="text1"/>
          </w:rPr>
          <w:t>er</w:t>
        </w:r>
      </w:ins>
      <w:ins w:id="1273" w:author="Microsoft Office User" w:date="2019-12-16T22:19:00Z">
        <w:r w:rsidR="00053EB5">
          <w:rPr>
            <w:rFonts w:ascii="Times New Roman" w:hAnsi="Times New Roman" w:cs="Times New Roman"/>
            <w:color w:val="000000" w:themeColor="text1"/>
          </w:rPr>
          <w:t>t</w:t>
        </w:r>
      </w:ins>
      <w:ins w:id="1274" w:author="陈崇" w:date="2019-11-28T11:48:00Z">
        <w:r>
          <w:rPr>
            <w:rFonts w:ascii="Times New Roman" w:hAnsi="Times New Roman" w:cs="Times New Roman"/>
            <w:color w:val="000000" w:themeColor="text1"/>
          </w:rPr>
          <w:t xml:space="preserve"> for </w:t>
        </w:r>
      </w:ins>
      <w:ins w:id="1275" w:author="Microsoft Office User" w:date="2019-12-16T22:16:00Z">
        <w:r w:rsidR="00724494">
          <w:rPr>
            <w:rFonts w:ascii="Times New Roman" w:hAnsi="Times New Roman" w:cs="Times New Roman"/>
            <w:color w:val="000000" w:themeColor="text1"/>
          </w:rPr>
          <w:t xml:space="preserve">language </w:t>
        </w:r>
      </w:ins>
      <w:ins w:id="1276" w:author="Microsoft Office User" w:date="2019-12-16T22:17:00Z">
        <w:r w:rsidR="00724494">
          <w:rPr>
            <w:rFonts w:ascii="Times New Roman" w:hAnsi="Times New Roman" w:cs="Times New Roman"/>
            <w:color w:val="000000" w:themeColor="text1"/>
          </w:rPr>
          <w:t>rev</w:t>
        </w:r>
      </w:ins>
      <w:ins w:id="1277" w:author="Microsoft Office User" w:date="2019-12-16T22:18:00Z">
        <w:r w:rsidR="00053EB5">
          <w:rPr>
            <w:rFonts w:ascii="Times New Roman" w:hAnsi="Times New Roman" w:cs="Times New Roman"/>
            <w:color w:val="000000" w:themeColor="text1"/>
          </w:rPr>
          <w:t>ision.</w:t>
        </w:r>
      </w:ins>
      <w:ins w:id="1278" w:author="陈崇" w:date="2019-11-28T11:47:00Z">
        <w:r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="00006B9E" w:rsidRPr="008F3C24">
        <w:rPr>
          <w:rFonts w:ascii="Times New Roman" w:hAnsi="Times New Roman" w:cs="Times New Roman"/>
          <w:color w:val="000000" w:themeColor="text1"/>
        </w:rPr>
        <w:t xml:space="preserve">This work was supported by </w:t>
      </w:r>
      <w:ins w:id="1279" w:author="陈崇" w:date="2019-11-26T19:44:00Z">
        <w:r w:rsidR="006F67DE">
          <w:rPr>
            <w:rFonts w:ascii="Times New Roman" w:hAnsi="Times New Roman" w:cs="Times New Roman"/>
            <w:color w:val="000000" w:themeColor="text1"/>
          </w:rPr>
          <w:t>the National Key R&amp;D Program of China (2017YFA0505600</w:t>
        </w:r>
      </w:ins>
      <w:ins w:id="1280" w:author="陈崇" w:date="2019-11-28T11:46:00Z">
        <w:r>
          <w:rPr>
            <w:rFonts w:ascii="Times New Roman" w:hAnsi="Times New Roman" w:cs="Times New Roman"/>
            <w:color w:val="000000" w:themeColor="text1"/>
          </w:rPr>
          <w:t xml:space="preserve"> to </w:t>
        </w:r>
      </w:ins>
      <w:ins w:id="1281" w:author="陈崇" w:date="2019-11-28T11:45:00Z">
        <w:r>
          <w:rPr>
            <w:rFonts w:ascii="Times New Roman" w:hAnsi="Times New Roman" w:cs="Times New Roman"/>
            <w:color w:val="000000" w:themeColor="text1"/>
          </w:rPr>
          <w:t>Y</w:t>
        </w:r>
      </w:ins>
      <w:ins w:id="1282" w:author="陈崇" w:date="2019-11-28T11:46:00Z">
        <w:r>
          <w:rPr>
            <w:rFonts w:ascii="Times New Roman" w:hAnsi="Times New Roman" w:cs="Times New Roman"/>
            <w:color w:val="000000" w:themeColor="text1"/>
          </w:rPr>
          <w:t>.L. and C.C.</w:t>
        </w:r>
      </w:ins>
      <w:ins w:id="1283" w:author="陈崇" w:date="2019-11-26T19:44:00Z">
        <w:r w:rsidR="006F67DE">
          <w:rPr>
            <w:rFonts w:ascii="Times New Roman" w:hAnsi="Times New Roman" w:cs="Times New Roman"/>
            <w:color w:val="000000" w:themeColor="text1"/>
          </w:rPr>
          <w:t xml:space="preserve">) and </w:t>
        </w:r>
      </w:ins>
      <w:r w:rsidR="00006B9E" w:rsidRPr="008F3C24">
        <w:rPr>
          <w:rFonts w:ascii="Times New Roman" w:hAnsi="Times New Roman" w:cs="Times New Roman"/>
          <w:color w:val="000000" w:themeColor="text1"/>
        </w:rPr>
        <w:t xml:space="preserve">the </w:t>
      </w:r>
      <w:bookmarkStart w:id="1284" w:name="OLE_LINK111"/>
      <w:bookmarkStart w:id="1285" w:name="OLE_LINK112"/>
      <w:bookmarkStart w:id="1286" w:name="OLE_LINK109"/>
      <w:bookmarkStart w:id="1287" w:name="OLE_LINK110"/>
      <w:r w:rsidR="00006B9E" w:rsidRPr="008F3C24">
        <w:rPr>
          <w:rFonts w:ascii="Times New Roman" w:hAnsi="Times New Roman" w:cs="Times New Roman"/>
          <w:color w:val="000000" w:themeColor="text1"/>
        </w:rPr>
        <w:t>National Natural Science Foundation of China</w:t>
      </w:r>
      <w:bookmarkEnd w:id="1284"/>
      <w:bookmarkEnd w:id="1285"/>
      <w:r w:rsidR="00006B9E" w:rsidRPr="008F3C24">
        <w:rPr>
          <w:rFonts w:ascii="Times New Roman" w:hAnsi="Times New Roman" w:cs="Times New Roman"/>
          <w:color w:val="000000" w:themeColor="text1"/>
        </w:rPr>
        <w:t xml:space="preserve"> </w:t>
      </w:r>
      <w:bookmarkEnd w:id="1286"/>
      <w:bookmarkEnd w:id="1287"/>
      <w:r w:rsidR="00006B9E" w:rsidRPr="008F3C24">
        <w:rPr>
          <w:rFonts w:ascii="Times New Roman" w:hAnsi="Times New Roman" w:cs="Times New Roman"/>
          <w:color w:val="000000" w:themeColor="text1"/>
        </w:rPr>
        <w:t xml:space="preserve">(No. </w:t>
      </w:r>
      <w:bookmarkStart w:id="1288" w:name="OLE_LINK113"/>
      <w:bookmarkStart w:id="1289" w:name="OLE_LINK116"/>
      <w:r w:rsidR="00006B9E" w:rsidRPr="008F3C24">
        <w:rPr>
          <w:rFonts w:ascii="Times New Roman" w:hAnsi="Times New Roman" w:cs="Times New Roman"/>
          <w:color w:val="000000" w:themeColor="text1"/>
        </w:rPr>
        <w:t>81670182</w:t>
      </w:r>
      <w:bookmarkEnd w:id="1288"/>
      <w:bookmarkEnd w:id="1289"/>
      <w:ins w:id="1290" w:author="陈崇" w:date="2019-11-28T11:46:00Z">
        <w:r>
          <w:rPr>
            <w:rFonts w:ascii="Times New Roman" w:hAnsi="Times New Roman" w:cs="Times New Roman"/>
            <w:color w:val="000000" w:themeColor="text1"/>
          </w:rPr>
          <w:t xml:space="preserve"> to Y.L. and </w:t>
        </w:r>
        <w:r w:rsidRPr="008F3C24">
          <w:rPr>
            <w:rFonts w:ascii="Times New Roman" w:hAnsi="Times New Roman" w:cs="Times New Roman"/>
            <w:color w:val="000000" w:themeColor="text1"/>
          </w:rPr>
          <w:t>No. 81370595</w:t>
        </w:r>
        <w:r>
          <w:rPr>
            <w:rFonts w:ascii="Times New Roman" w:hAnsi="Times New Roman" w:cs="Times New Roman"/>
            <w:color w:val="000000" w:themeColor="text1"/>
          </w:rPr>
          <w:t xml:space="preserve"> to T.L.</w:t>
        </w:r>
      </w:ins>
      <w:r w:rsidR="00006B9E" w:rsidRPr="008F3C24">
        <w:rPr>
          <w:rFonts w:ascii="Times New Roman" w:hAnsi="Times New Roman" w:cs="Times New Roman"/>
          <w:color w:val="000000" w:themeColor="text1"/>
        </w:rPr>
        <w:t>)</w:t>
      </w:r>
      <w:ins w:id="1291" w:author="Liu Pengpeng" w:date="2019-11-23T22:28:00Z">
        <w:del w:id="1292" w:author="陈崇" w:date="2019-11-28T11:46:00Z">
          <w:r w:rsidR="006E1507" w:rsidDel="00C61A69">
            <w:rPr>
              <w:rFonts w:ascii="Times New Roman" w:hAnsi="Times New Roman" w:cs="Times New Roman"/>
              <w:color w:val="000000" w:themeColor="text1"/>
            </w:rPr>
            <w:delText xml:space="preserve"> </w:delText>
          </w:r>
        </w:del>
        <w:del w:id="1293" w:author="陈崇" w:date="2019-11-26T19:44:00Z">
          <w:r w:rsidR="006E1507" w:rsidDel="006F67DE">
            <w:rPr>
              <w:rFonts w:ascii="Times New Roman" w:hAnsi="Times New Roman" w:cs="Times New Roman"/>
              <w:color w:val="000000" w:themeColor="text1"/>
            </w:rPr>
            <w:delText>and the National Key R</w:delText>
          </w:r>
        </w:del>
      </w:ins>
      <w:ins w:id="1294" w:author="Liu Pengpeng" w:date="2019-11-23T22:29:00Z">
        <w:del w:id="1295" w:author="陈崇" w:date="2019-11-26T19:44:00Z">
          <w:r w:rsidR="006E1507" w:rsidDel="006F67DE">
            <w:rPr>
              <w:rFonts w:ascii="Times New Roman" w:hAnsi="Times New Roman" w:cs="Times New Roman"/>
              <w:color w:val="000000" w:themeColor="text1"/>
            </w:rPr>
            <w:delText>&amp;D Program of China (2017YFA0505600)</w:delText>
          </w:r>
        </w:del>
      </w:ins>
      <w:del w:id="1296" w:author="陈崇" w:date="2019-11-26T19:44:00Z">
        <w:r w:rsidR="00006B9E" w:rsidRPr="008F3C24" w:rsidDel="006F67DE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del w:id="1297" w:author="陈崇" w:date="2019-11-28T11:46:00Z">
        <w:r w:rsidR="00006B9E" w:rsidRPr="008F3C24" w:rsidDel="00C61A69">
          <w:rPr>
            <w:rFonts w:ascii="Times New Roman" w:hAnsi="Times New Roman" w:cs="Times New Roman"/>
            <w:color w:val="000000" w:themeColor="text1"/>
          </w:rPr>
          <w:delText xml:space="preserve">to Y.L. and National Natural Science Foundation of China (No. </w:delText>
        </w:r>
        <w:bookmarkStart w:id="1298" w:name="OLE_LINK117"/>
        <w:bookmarkStart w:id="1299" w:name="OLE_LINK120"/>
        <w:r w:rsidR="00006B9E" w:rsidRPr="008F3C24" w:rsidDel="00C61A69">
          <w:rPr>
            <w:rFonts w:ascii="Times New Roman" w:hAnsi="Times New Roman" w:cs="Times New Roman"/>
            <w:color w:val="000000" w:themeColor="text1"/>
          </w:rPr>
          <w:delText>81370595</w:delText>
        </w:r>
        <w:bookmarkEnd w:id="1298"/>
        <w:bookmarkEnd w:id="1299"/>
        <w:r w:rsidR="00006B9E" w:rsidRPr="008F3C24" w:rsidDel="00C61A69">
          <w:rPr>
            <w:rFonts w:ascii="Times New Roman" w:hAnsi="Times New Roman" w:cs="Times New Roman"/>
            <w:color w:val="000000" w:themeColor="text1"/>
          </w:rPr>
          <w:delText>) to T.L</w:delText>
        </w:r>
      </w:del>
      <w:r w:rsidR="00006B9E" w:rsidRPr="008F3C24">
        <w:rPr>
          <w:rFonts w:ascii="Times New Roman" w:hAnsi="Times New Roman" w:cs="Times New Roman"/>
          <w:color w:val="000000" w:themeColor="text1"/>
        </w:rPr>
        <w:t>.</w:t>
      </w:r>
    </w:p>
    <w:p w14:paraId="4E21ABBA" w14:textId="77777777" w:rsidR="00006B9E" w:rsidRPr="006E1507" w:rsidRDefault="00006B9E" w:rsidP="008F3C2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C5E66B" w14:textId="77777777" w:rsidR="003A7370" w:rsidRDefault="008F3C24" w:rsidP="008F3C2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B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Authors</w:t>
      </w:r>
      <w:r w:rsidR="003A73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hip</w:t>
      </w:r>
    </w:p>
    <w:p w14:paraId="4F258DA2" w14:textId="481434AD" w:rsidR="008F3C24" w:rsidRDefault="003A7370" w:rsidP="008F3C24">
      <w:pPr>
        <w:rPr>
          <w:rFonts w:ascii="Times New Roman" w:hAnsi="Times New Roman" w:cs="Times New Roman"/>
          <w:color w:val="000000" w:themeColor="text1"/>
        </w:rPr>
      </w:pPr>
      <w:r w:rsidRPr="003A7370">
        <w:rPr>
          <w:rFonts w:ascii="Times New Roman" w:hAnsi="Times New Roman" w:cs="Times New Roman"/>
          <w:color w:val="000000" w:themeColor="text1"/>
        </w:rPr>
        <w:t>C</w:t>
      </w:r>
      <w:r w:rsidR="008F3C24" w:rsidRPr="003A7370">
        <w:rPr>
          <w:rFonts w:ascii="Times New Roman" w:hAnsi="Times New Roman" w:cs="Times New Roman"/>
          <w:color w:val="000000" w:themeColor="text1"/>
        </w:rPr>
        <w:t>ontributions</w:t>
      </w:r>
      <w:r w:rsidRPr="003A7370">
        <w:rPr>
          <w:rFonts w:ascii="Times New Roman" w:hAnsi="Times New Roman" w:cs="Times New Roman"/>
          <w:color w:val="000000" w:themeColor="text1"/>
        </w:rPr>
        <w:t>:</w:t>
      </w:r>
      <w:r w:rsidRPr="003A7370">
        <w:rPr>
          <w:rFonts w:ascii="Times New Roman" w:hAnsi="Times New Roman" w:cs="Times New Roman" w:hint="eastAsia"/>
          <w:color w:val="000000" w:themeColor="text1"/>
        </w:rPr>
        <w:t xml:space="preserve"> </w:t>
      </w:r>
      <w:bookmarkStart w:id="1300" w:name="OLE_LINK101"/>
      <w:bookmarkStart w:id="1301" w:name="OLE_LINK102"/>
      <w:r w:rsidR="008F3C24" w:rsidRPr="008F3C24">
        <w:rPr>
          <w:rFonts w:ascii="Times New Roman" w:hAnsi="Times New Roman" w:cs="Times New Roman"/>
          <w:color w:val="000000" w:themeColor="text1"/>
        </w:rPr>
        <w:t xml:space="preserve">T.L., Y.L., and C.C. designed and supervised this study. T.N., X.S., J.L., Y.G., L.X., and Y.W. recruited and treated the patients. X.P., </w:t>
      </w:r>
      <w:r w:rsidR="00006B9E" w:rsidRPr="008F3C24">
        <w:rPr>
          <w:rFonts w:ascii="Times New Roman" w:hAnsi="Times New Roman" w:cs="Times New Roman"/>
          <w:color w:val="000000" w:themeColor="text1"/>
        </w:rPr>
        <w:t>P.L.</w:t>
      </w:r>
      <w:r w:rsidR="00006B9E">
        <w:rPr>
          <w:rFonts w:ascii="Times New Roman" w:hAnsi="Times New Roman" w:cs="Times New Roman"/>
          <w:color w:val="000000" w:themeColor="text1"/>
        </w:rPr>
        <w:t xml:space="preserve">, </w:t>
      </w:r>
      <w:r w:rsidR="008F3C24" w:rsidRPr="008F3C24">
        <w:rPr>
          <w:rFonts w:ascii="Times New Roman" w:hAnsi="Times New Roman" w:cs="Times New Roman"/>
          <w:color w:val="000000" w:themeColor="text1"/>
        </w:rPr>
        <w:t xml:space="preserve">W.J., </w:t>
      </w:r>
      <w:r w:rsidR="00006B9E" w:rsidRPr="008F3C24">
        <w:rPr>
          <w:rFonts w:ascii="Times New Roman" w:hAnsi="Times New Roman" w:cs="Times New Roman"/>
          <w:color w:val="000000" w:themeColor="text1"/>
        </w:rPr>
        <w:t xml:space="preserve">and </w:t>
      </w:r>
      <w:r w:rsidR="008F3C24" w:rsidRPr="008F3C24">
        <w:rPr>
          <w:rFonts w:ascii="Times New Roman" w:hAnsi="Times New Roman" w:cs="Times New Roman"/>
          <w:color w:val="000000" w:themeColor="text1"/>
        </w:rPr>
        <w:t xml:space="preserve">X.C. performed </w:t>
      </w:r>
      <w:del w:id="1302" w:author="陈崇" w:date="2019-11-27T13:57:00Z">
        <w:r w:rsidR="008F3C24" w:rsidRPr="008F3C24" w:rsidDel="00D860E7">
          <w:rPr>
            <w:rFonts w:ascii="Times New Roman" w:hAnsi="Times New Roman" w:cs="Times New Roman"/>
            <w:color w:val="000000" w:themeColor="text1"/>
          </w:rPr>
          <w:delText>sc-RNAseq</w:delText>
        </w:r>
      </w:del>
      <w:ins w:id="1303" w:author="陈崇" w:date="2019-11-27T13:57:00Z">
        <w:r w:rsidR="00D860E7">
          <w:rPr>
            <w:rFonts w:ascii="Times New Roman" w:hAnsi="Times New Roman" w:cs="Times New Roman"/>
            <w:color w:val="000000" w:themeColor="text1"/>
          </w:rPr>
          <w:t>scRNA-seq</w:t>
        </w:r>
      </w:ins>
      <w:r w:rsidR="008F3C24" w:rsidRPr="008F3C24">
        <w:rPr>
          <w:rFonts w:ascii="Times New Roman" w:hAnsi="Times New Roman" w:cs="Times New Roman"/>
          <w:color w:val="000000" w:themeColor="text1"/>
        </w:rPr>
        <w:t xml:space="preserve"> analysis. P.L., X.P., C.C., Y.L. and T.L. analyzed the data and wrote the paper. All authors read and approved the final manuscript.</w:t>
      </w:r>
      <w:bookmarkEnd w:id="1300"/>
      <w:bookmarkEnd w:id="1301"/>
    </w:p>
    <w:p w14:paraId="6EB755F1" w14:textId="77777777" w:rsidR="0033265E" w:rsidRDefault="003A7370" w:rsidP="008F3C24">
      <w:pPr>
        <w:rPr>
          <w:rFonts w:ascii="Times New Roman" w:hAnsi="Times New Roman" w:cs="Times New Roman"/>
          <w:color w:val="000000" w:themeColor="text1"/>
        </w:rPr>
      </w:pPr>
      <w:r w:rsidRPr="003A7370">
        <w:rPr>
          <w:rFonts w:ascii="Times New Roman" w:hAnsi="Times New Roman" w:cs="Times New Roman"/>
          <w:color w:val="000000" w:themeColor="text1"/>
        </w:rPr>
        <w:lastRenderedPageBreak/>
        <w:t>Conflict-of-interest disclosure:</w:t>
      </w:r>
      <w:r w:rsidRPr="003A737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8F3C24" w:rsidRPr="008F3C24">
        <w:rPr>
          <w:rFonts w:ascii="Times New Roman" w:hAnsi="Times New Roman" w:cs="Times New Roman"/>
          <w:color w:val="000000" w:themeColor="text1"/>
        </w:rPr>
        <w:t>The authors declare that they have no competing interests.</w:t>
      </w:r>
    </w:p>
    <w:p w14:paraId="0A68F371" w14:textId="7A331102" w:rsidR="003A7370" w:rsidRPr="003A7370" w:rsidRDefault="003A7370" w:rsidP="008F3C2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0CC1">
        <w:rPr>
          <w:rFonts w:ascii="Times New Roman" w:hAnsi="Times New Roman" w:cs="Times New Roman" w:hint="eastAsia"/>
          <w:color w:val="000000" w:themeColor="text1"/>
        </w:rPr>
        <w:t>C</w:t>
      </w:r>
      <w:r w:rsidRPr="00960CC1">
        <w:rPr>
          <w:rFonts w:ascii="Times New Roman" w:hAnsi="Times New Roman" w:cs="Times New Roman"/>
          <w:color w:val="000000" w:themeColor="text1"/>
        </w:rPr>
        <w:t>orre</w:t>
      </w:r>
      <w:r w:rsidR="00960CC1">
        <w:rPr>
          <w:rFonts w:ascii="Times New Roman" w:hAnsi="Times New Roman" w:cs="Times New Roman"/>
          <w:color w:val="000000" w:themeColor="text1"/>
        </w:rPr>
        <w:t>s</w:t>
      </w:r>
      <w:r w:rsidRPr="00960CC1">
        <w:rPr>
          <w:rFonts w:ascii="Times New Roman" w:hAnsi="Times New Roman" w:cs="Times New Roman"/>
          <w:color w:val="000000" w:themeColor="text1"/>
        </w:rPr>
        <w:t>pondence: Ting Liu</w:t>
      </w:r>
      <w:r w:rsidR="00960CC1">
        <w:rPr>
          <w:rFonts w:ascii="Times New Roman" w:hAnsi="Times New Roman" w:cs="Times New Roman"/>
        </w:rPr>
        <w:t xml:space="preserve"> (email: </w:t>
      </w:r>
      <w:hyperlink r:id="rId10" w:history="1">
        <w:r w:rsidR="00960CC1" w:rsidRPr="00AF47A4">
          <w:rPr>
            <w:rStyle w:val="a3"/>
            <w:rFonts w:ascii="Times New Roman" w:hAnsi="Times New Roman" w:cs="Times New Roman"/>
          </w:rPr>
          <w:t>liuting@scu.edu.cn</w:t>
        </w:r>
      </w:hyperlink>
      <w:r w:rsidR="00960CC1">
        <w:rPr>
          <w:rFonts w:ascii="Times New Roman" w:hAnsi="Times New Roman" w:cs="Times New Roman"/>
        </w:rPr>
        <w:t>)</w:t>
      </w:r>
      <w:r w:rsidRPr="00E74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E746B6">
        <w:rPr>
          <w:rFonts w:ascii="Times New Roman" w:hAnsi="Times New Roman" w:cs="Times New Roman"/>
        </w:rPr>
        <w:t>Yu Liu</w:t>
      </w:r>
      <w:r w:rsidR="00960CC1">
        <w:rPr>
          <w:rFonts w:ascii="Times New Roman" w:hAnsi="Times New Roman" w:cs="Times New Roman"/>
        </w:rPr>
        <w:t xml:space="preserve"> (email: yuliuscu@scu.edu.cn)</w:t>
      </w:r>
      <w:r>
        <w:rPr>
          <w:rFonts w:ascii="Times New Roman" w:hAnsi="Times New Roman" w:cs="Times New Roman"/>
        </w:rPr>
        <w:t xml:space="preserve">, </w:t>
      </w:r>
      <w:r w:rsidRPr="00E746B6">
        <w:rPr>
          <w:rFonts w:ascii="Times New Roman" w:hAnsi="Times New Roman" w:cs="Times New Roman"/>
        </w:rPr>
        <w:t>Department of Hematology</w:t>
      </w:r>
      <w:del w:id="1304" w:author="user" w:date="2019-11-29T15:50:00Z">
        <w:r w:rsidDel="005A5A43">
          <w:rPr>
            <w:rFonts w:ascii="Times New Roman" w:hAnsi="Times New Roman" w:cs="Times New Roman"/>
          </w:rPr>
          <w:delText xml:space="preserve">, </w:delText>
        </w:r>
      </w:del>
      <w:ins w:id="1305" w:author="user" w:date="2019-11-29T15:50:00Z">
        <w:del w:id="1306" w:author="Microsoft Office User" w:date="2019-12-01T00:19:00Z">
          <w:r w:rsidR="005A5A43" w:rsidDel="00945536">
            <w:rPr>
              <w:rFonts w:ascii="Times New Roman" w:hAnsi="Times New Roman" w:cs="Times New Roman"/>
            </w:rPr>
            <w:delText xml:space="preserve"> and </w:delText>
          </w:r>
        </w:del>
      </w:ins>
      <w:ins w:id="1307" w:author="Microsoft Office User" w:date="2019-12-01T00:19:00Z">
        <w:r w:rsidR="00945536">
          <w:rPr>
            <w:rFonts w:ascii="Times New Roman" w:hAnsi="Times New Roman" w:cs="Times New Roman"/>
          </w:rPr>
          <w:t xml:space="preserve">, </w:t>
        </w:r>
      </w:ins>
      <w:del w:id="1308" w:author="陈崇" w:date="2019-11-28T11:45:00Z">
        <w:r w:rsidRPr="00E746B6" w:rsidDel="00C61A69">
          <w:rPr>
            <w:rFonts w:ascii="Times New Roman" w:hAnsi="Times New Roman" w:cs="Times New Roman"/>
          </w:rPr>
          <w:delText xml:space="preserve">Hematological </w:delText>
        </w:r>
      </w:del>
      <w:ins w:id="1309" w:author="陈崇" w:date="2019-11-28T11:45:00Z">
        <w:r w:rsidR="00C61A69" w:rsidRPr="00E746B6">
          <w:rPr>
            <w:rFonts w:ascii="Times New Roman" w:hAnsi="Times New Roman" w:cs="Times New Roman"/>
          </w:rPr>
          <w:t>Hematolog</w:t>
        </w:r>
        <w:r w:rsidR="00C61A69">
          <w:rPr>
            <w:rFonts w:ascii="Times New Roman" w:hAnsi="Times New Roman" w:cs="Times New Roman"/>
          </w:rPr>
          <w:t>y</w:t>
        </w:r>
        <w:r w:rsidR="00C61A69" w:rsidRPr="00E746B6">
          <w:rPr>
            <w:rFonts w:ascii="Times New Roman" w:hAnsi="Times New Roman" w:cs="Times New Roman"/>
          </w:rPr>
          <w:t xml:space="preserve"> </w:t>
        </w:r>
      </w:ins>
      <w:r w:rsidRPr="00E746B6">
        <w:rPr>
          <w:rFonts w:ascii="Times New Roman" w:hAnsi="Times New Roman" w:cs="Times New Roman"/>
        </w:rPr>
        <w:t>Research Laboratory</w:t>
      </w:r>
      <w:r>
        <w:rPr>
          <w:rFonts w:ascii="Times New Roman" w:hAnsi="Times New Roman" w:cs="Times New Roman"/>
        </w:rPr>
        <w:t xml:space="preserve">, </w:t>
      </w:r>
      <w:r w:rsidRPr="00E746B6">
        <w:rPr>
          <w:rFonts w:ascii="Times New Roman" w:hAnsi="Times New Roman" w:cs="Times New Roman"/>
        </w:rPr>
        <w:t>State Key Laboratory of Biotherapy</w:t>
      </w:r>
      <w:ins w:id="1310" w:author="user" w:date="2019-11-29T15:50:00Z">
        <w:r w:rsidR="005A5A43">
          <w:rPr>
            <w:rFonts w:ascii="Times New Roman" w:hAnsi="Times New Roman" w:cs="Times New Roman"/>
          </w:rPr>
          <w:t xml:space="preserve"> and Cancer Center</w:t>
        </w:r>
      </w:ins>
      <w:r w:rsidR="00960CC1">
        <w:rPr>
          <w:rFonts w:ascii="Times New Roman" w:hAnsi="Times New Roman" w:cs="Times New Roman"/>
        </w:rPr>
        <w:t xml:space="preserve">, </w:t>
      </w:r>
      <w:r w:rsidR="00960CC1" w:rsidRPr="00E746B6">
        <w:rPr>
          <w:rFonts w:ascii="Times New Roman" w:hAnsi="Times New Roman" w:cs="Times New Roman"/>
        </w:rPr>
        <w:t>West China Hospital, Sichuan University</w:t>
      </w:r>
      <w:r w:rsidR="00960CC1">
        <w:rPr>
          <w:rFonts w:ascii="Times New Roman" w:hAnsi="Times New Roman" w:cs="Times New Roman"/>
        </w:rPr>
        <w:t xml:space="preserve">, </w:t>
      </w:r>
      <w:r w:rsidR="00960CC1" w:rsidRPr="00E746B6">
        <w:rPr>
          <w:rFonts w:ascii="Times New Roman" w:hAnsi="Times New Roman" w:cs="Times New Roman"/>
        </w:rPr>
        <w:t xml:space="preserve">No. 37 Guo </w:t>
      </w:r>
      <w:proofErr w:type="spellStart"/>
      <w:r w:rsidR="00960CC1" w:rsidRPr="00E746B6">
        <w:rPr>
          <w:rFonts w:ascii="Times New Roman" w:hAnsi="Times New Roman" w:cs="Times New Roman"/>
        </w:rPr>
        <w:t>Xue</w:t>
      </w:r>
      <w:proofErr w:type="spellEnd"/>
      <w:r w:rsidR="00960CC1" w:rsidRPr="00E746B6">
        <w:rPr>
          <w:rFonts w:ascii="Times New Roman" w:hAnsi="Times New Roman" w:cs="Times New Roman"/>
        </w:rPr>
        <w:t xml:space="preserve"> Xiang Street</w:t>
      </w:r>
      <w:r w:rsidR="00960CC1">
        <w:rPr>
          <w:rFonts w:ascii="Times New Roman" w:hAnsi="Times New Roman" w:cs="Times New Roman"/>
        </w:rPr>
        <w:t>.</w:t>
      </w:r>
    </w:p>
    <w:p w14:paraId="774FF74F" w14:textId="77777777" w:rsidR="00960CC1" w:rsidRDefault="00960CC1" w:rsidP="0033265E">
      <w:pPr>
        <w:tabs>
          <w:tab w:val="left" w:pos="8204"/>
        </w:tabs>
        <w:spacing w:beforeLines="50" w:before="211" w:afterLines="50" w:after="211"/>
        <w:rPr>
          <w:rFonts w:ascii="Times New Roman" w:hAnsi="Times New Roman" w:cs="Times New Roman"/>
        </w:rPr>
      </w:pPr>
    </w:p>
    <w:p w14:paraId="51CF99EB" w14:textId="77777777" w:rsidR="0033265E" w:rsidRPr="00006B9E" w:rsidRDefault="0033265E" w:rsidP="0033265E">
      <w:pPr>
        <w:tabs>
          <w:tab w:val="left" w:pos="8204"/>
        </w:tabs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6B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</w:t>
      </w:r>
      <w:r w:rsidRPr="00006B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6C79FAB3" w14:textId="77777777" w:rsidR="00E93F81" w:rsidRPr="00E300BF" w:rsidRDefault="0033265E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color w:val="000000" w:themeColor="text1"/>
        </w:rPr>
        <w:fldChar w:fldCharType="begin"/>
      </w:r>
      <w:r w:rsidRPr="00E300BF">
        <w:rPr>
          <w:rFonts w:ascii="Times New Roman" w:hAnsi="Times New Roman" w:cs="Times New Roman"/>
          <w:color w:val="000000" w:themeColor="text1"/>
        </w:rPr>
        <w:instrText xml:space="preserve"> ADDIN EN.REFLIST </w:instrText>
      </w:r>
      <w:r w:rsidRPr="00E300BF">
        <w:rPr>
          <w:rFonts w:ascii="Times New Roman" w:hAnsi="Times New Roman" w:cs="Times New Roman"/>
          <w:color w:val="000000" w:themeColor="text1"/>
        </w:rPr>
        <w:fldChar w:fldCharType="separate"/>
      </w:r>
      <w:r w:rsidR="00E93F81" w:rsidRPr="00E300BF">
        <w:rPr>
          <w:rFonts w:ascii="Times New Roman" w:hAnsi="Times New Roman" w:cs="Times New Roman"/>
          <w:noProof/>
        </w:rPr>
        <w:t>1.</w:t>
      </w:r>
      <w:r w:rsidR="00E93F81" w:rsidRPr="00E300BF">
        <w:rPr>
          <w:rFonts w:ascii="Times New Roman" w:hAnsi="Times New Roman" w:cs="Times New Roman"/>
          <w:noProof/>
        </w:rPr>
        <w:tab/>
        <w:t xml:space="preserve">La Rosee P, Horne A, Hines M, et al. Recommendations for the management of hemophagocytic lymphohistiocytosis in adults. </w:t>
      </w:r>
      <w:r w:rsidR="00E93F81" w:rsidRPr="00E300BF">
        <w:rPr>
          <w:rFonts w:ascii="Times New Roman" w:hAnsi="Times New Roman" w:cs="Times New Roman"/>
          <w:i/>
          <w:noProof/>
        </w:rPr>
        <w:t>Blood</w:t>
      </w:r>
      <w:r w:rsidR="00E93F81" w:rsidRPr="00E300BF">
        <w:rPr>
          <w:rFonts w:ascii="Times New Roman" w:hAnsi="Times New Roman" w:cs="Times New Roman"/>
          <w:noProof/>
        </w:rPr>
        <w:t>. 2019;133(23):2465-2477.</w:t>
      </w:r>
    </w:p>
    <w:p w14:paraId="13FF2D1B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2.</w:t>
      </w:r>
      <w:r w:rsidRPr="00E300BF">
        <w:rPr>
          <w:rFonts w:ascii="Times New Roman" w:hAnsi="Times New Roman" w:cs="Times New Roman"/>
          <w:noProof/>
        </w:rPr>
        <w:tab/>
        <w:t xml:space="preserve">Ramos-Casals M, Brito-Zeron P, Lopez-Guillermo A, Khamashta MA, Bosch X. Adult haemophagocytic syndrome. </w:t>
      </w:r>
      <w:r w:rsidRPr="00E300BF">
        <w:rPr>
          <w:rFonts w:ascii="Times New Roman" w:hAnsi="Times New Roman" w:cs="Times New Roman"/>
          <w:i/>
          <w:noProof/>
        </w:rPr>
        <w:t>Lancet</w:t>
      </w:r>
      <w:r w:rsidRPr="00E300BF">
        <w:rPr>
          <w:rFonts w:ascii="Times New Roman" w:hAnsi="Times New Roman" w:cs="Times New Roman"/>
          <w:noProof/>
        </w:rPr>
        <w:t>. 2014;383(9927):1503-1516.</w:t>
      </w:r>
    </w:p>
    <w:p w14:paraId="6F772D0A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3.</w:t>
      </w:r>
      <w:r w:rsidRPr="00E300BF">
        <w:rPr>
          <w:rFonts w:ascii="Times New Roman" w:hAnsi="Times New Roman" w:cs="Times New Roman"/>
          <w:noProof/>
        </w:rPr>
        <w:tab/>
        <w:t xml:space="preserve">Lai W, Wang Y, Wang J, Wu L, Jin Z, Wang Z. Epstein-Barr virus-associated hemophagocytic lymphohistiocytosis in adults and adolescents-a life-threatening disease: analysis of 133 cases from a single center. </w:t>
      </w:r>
      <w:r w:rsidRPr="00E300BF">
        <w:rPr>
          <w:rFonts w:ascii="Times New Roman" w:hAnsi="Times New Roman" w:cs="Times New Roman"/>
          <w:i/>
          <w:noProof/>
        </w:rPr>
        <w:t>Hematology</w:t>
      </w:r>
      <w:r w:rsidRPr="00E300BF">
        <w:rPr>
          <w:rFonts w:ascii="Times New Roman" w:hAnsi="Times New Roman" w:cs="Times New Roman"/>
          <w:noProof/>
        </w:rPr>
        <w:t>. 2018;23(10):810-816.</w:t>
      </w:r>
    </w:p>
    <w:p w14:paraId="262B28B3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4.</w:t>
      </w:r>
      <w:r w:rsidRPr="00E300BF">
        <w:rPr>
          <w:rFonts w:ascii="Times New Roman" w:hAnsi="Times New Roman" w:cs="Times New Roman"/>
          <w:noProof/>
        </w:rPr>
        <w:tab/>
        <w:t xml:space="preserve">Henter JI, Arico M, Egeler RM, et al. HLH-94: a treatment protocol for hemophagocytic lymphohistiocytosis. HLH study Group of the Histiocyte Society. </w:t>
      </w:r>
      <w:r w:rsidRPr="00E300BF">
        <w:rPr>
          <w:rFonts w:ascii="Times New Roman" w:hAnsi="Times New Roman" w:cs="Times New Roman"/>
          <w:i/>
          <w:noProof/>
        </w:rPr>
        <w:t>Med Pediatr Oncol</w:t>
      </w:r>
      <w:r w:rsidRPr="00E300BF">
        <w:rPr>
          <w:rFonts w:ascii="Times New Roman" w:hAnsi="Times New Roman" w:cs="Times New Roman"/>
          <w:noProof/>
        </w:rPr>
        <w:t>. 1997;28(5):342-347.</w:t>
      </w:r>
    </w:p>
    <w:p w14:paraId="4C0D7409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5.</w:t>
      </w:r>
      <w:r w:rsidRPr="00E300BF">
        <w:rPr>
          <w:rFonts w:ascii="Times New Roman" w:hAnsi="Times New Roman" w:cs="Times New Roman"/>
          <w:noProof/>
        </w:rPr>
        <w:tab/>
        <w:t xml:space="preserve">Henter JI, Horne A, Arico M, et al. HLH-2004: Diagnostic and therapeutic guidelines for hemophagocytic lymphohistiocytosis. </w:t>
      </w:r>
      <w:r w:rsidRPr="00E300BF">
        <w:rPr>
          <w:rFonts w:ascii="Times New Roman" w:hAnsi="Times New Roman" w:cs="Times New Roman"/>
          <w:i/>
          <w:noProof/>
        </w:rPr>
        <w:t>Pediatr Blood Cancer</w:t>
      </w:r>
      <w:r w:rsidRPr="00E300BF">
        <w:rPr>
          <w:rFonts w:ascii="Times New Roman" w:hAnsi="Times New Roman" w:cs="Times New Roman"/>
          <w:noProof/>
        </w:rPr>
        <w:t>. 2007;48(2):124-131.</w:t>
      </w:r>
    </w:p>
    <w:p w14:paraId="2B49C31C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6.</w:t>
      </w:r>
      <w:r w:rsidRPr="00E300BF">
        <w:rPr>
          <w:rFonts w:ascii="Times New Roman" w:hAnsi="Times New Roman" w:cs="Times New Roman"/>
          <w:noProof/>
        </w:rPr>
        <w:tab/>
        <w:t xml:space="preserve">Bergsten E, Horne A, Arico M, et al. Confirmed efficacy of etoposide and dexamethasone in HLH treatment: long-term results of the cooperative HLH-2004 study.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2017;130(25):2728-2738.</w:t>
      </w:r>
    </w:p>
    <w:p w14:paraId="62784ED8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7.</w:t>
      </w:r>
      <w:r w:rsidRPr="00E300BF">
        <w:rPr>
          <w:rFonts w:ascii="Times New Roman" w:hAnsi="Times New Roman" w:cs="Times New Roman"/>
          <w:noProof/>
        </w:rPr>
        <w:tab/>
        <w:t xml:space="preserve">Song Y, Wang Y, Wang Z. Requirement for etoposide in the initial treatment of Epstein-Barr virus-associated haemophagocytic lymphohistiocytosis. </w:t>
      </w:r>
      <w:r w:rsidRPr="00E300BF">
        <w:rPr>
          <w:rFonts w:ascii="Times New Roman" w:hAnsi="Times New Roman" w:cs="Times New Roman"/>
          <w:i/>
          <w:noProof/>
        </w:rPr>
        <w:t>Br J Haematol</w:t>
      </w:r>
      <w:r w:rsidRPr="00E300BF">
        <w:rPr>
          <w:rFonts w:ascii="Times New Roman" w:hAnsi="Times New Roman" w:cs="Times New Roman"/>
          <w:noProof/>
        </w:rPr>
        <w:t>. 2019.</w:t>
      </w:r>
    </w:p>
    <w:p w14:paraId="6D458A64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8.</w:t>
      </w:r>
      <w:r w:rsidRPr="00E300BF">
        <w:rPr>
          <w:rFonts w:ascii="Times New Roman" w:hAnsi="Times New Roman" w:cs="Times New Roman"/>
          <w:noProof/>
        </w:rPr>
        <w:tab/>
        <w:t xml:space="preserve">Yoon JH, Park SS, Jeon YW, et al. Treatment outcomes and prognostic factors in adult patients with secondary hemophagocytic lymphohistiocytosis not associated with malignancy. </w:t>
      </w:r>
      <w:r w:rsidRPr="00E300BF">
        <w:rPr>
          <w:rFonts w:ascii="Times New Roman" w:hAnsi="Times New Roman" w:cs="Times New Roman"/>
          <w:i/>
          <w:noProof/>
        </w:rPr>
        <w:t>Haematologica</w:t>
      </w:r>
      <w:r w:rsidRPr="00E300BF">
        <w:rPr>
          <w:rFonts w:ascii="Times New Roman" w:hAnsi="Times New Roman" w:cs="Times New Roman"/>
          <w:noProof/>
        </w:rPr>
        <w:t>. 2019;104(2):269-276.</w:t>
      </w:r>
    </w:p>
    <w:p w14:paraId="4149C8E6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9.</w:t>
      </w:r>
      <w:r w:rsidRPr="00E300BF">
        <w:rPr>
          <w:rFonts w:ascii="Times New Roman" w:hAnsi="Times New Roman" w:cs="Times New Roman"/>
          <w:noProof/>
        </w:rPr>
        <w:tab/>
        <w:t xml:space="preserve">Kimura H, Ito Y, Kawabe S, et al. EBV-associated T/NK-cell lymphoproliferative diseases in nonimmunocompromised hosts: prospective analysis of 108 cases.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2012;119(3):673-686.</w:t>
      </w:r>
    </w:p>
    <w:p w14:paraId="2B28C203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lastRenderedPageBreak/>
        <w:t>10.</w:t>
      </w:r>
      <w:r w:rsidRPr="00E300BF">
        <w:rPr>
          <w:rFonts w:ascii="Times New Roman" w:hAnsi="Times New Roman" w:cs="Times New Roman"/>
          <w:noProof/>
        </w:rPr>
        <w:tab/>
        <w:t xml:space="preserve">Chatterjee B, Deng Y, Holler A, et al. CD8+ T cells retain protective functions despite sustained inhibitory receptor expression during Epstein-Barr virus infection in vivo. </w:t>
      </w:r>
      <w:r w:rsidRPr="00E300BF">
        <w:rPr>
          <w:rFonts w:ascii="Times New Roman" w:hAnsi="Times New Roman" w:cs="Times New Roman"/>
          <w:i/>
          <w:noProof/>
        </w:rPr>
        <w:t>PLoS Pathog</w:t>
      </w:r>
      <w:r w:rsidRPr="00E300BF">
        <w:rPr>
          <w:rFonts w:ascii="Times New Roman" w:hAnsi="Times New Roman" w:cs="Times New Roman"/>
          <w:noProof/>
        </w:rPr>
        <w:t>. 2019;15(5):e1007748.</w:t>
      </w:r>
    </w:p>
    <w:p w14:paraId="1E0F0696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11.</w:t>
      </w:r>
      <w:r w:rsidRPr="00E300BF">
        <w:rPr>
          <w:rFonts w:ascii="Times New Roman" w:hAnsi="Times New Roman" w:cs="Times New Roman"/>
          <w:noProof/>
        </w:rPr>
        <w:tab/>
        <w:t xml:space="preserve">Wykes MN, Lewin SR. Immune checkpoint blockade in infectious diseases. </w:t>
      </w:r>
      <w:r w:rsidRPr="00E300BF">
        <w:rPr>
          <w:rFonts w:ascii="Times New Roman" w:hAnsi="Times New Roman" w:cs="Times New Roman"/>
          <w:i/>
          <w:noProof/>
        </w:rPr>
        <w:t>Nat Rev Immunol</w:t>
      </w:r>
      <w:r w:rsidRPr="00E300BF">
        <w:rPr>
          <w:rFonts w:ascii="Times New Roman" w:hAnsi="Times New Roman" w:cs="Times New Roman"/>
          <w:noProof/>
        </w:rPr>
        <w:t>. 2018;18(2):91-104.</w:t>
      </w:r>
    </w:p>
    <w:p w14:paraId="01DE63D4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12.</w:t>
      </w:r>
      <w:r w:rsidRPr="00E300BF">
        <w:rPr>
          <w:rFonts w:ascii="Times New Roman" w:hAnsi="Times New Roman" w:cs="Times New Roman"/>
          <w:noProof/>
        </w:rPr>
        <w:tab/>
        <w:t xml:space="preserve">Barber DL, Wherry EJ, Masopust D, et al. Restoring function in exhausted CD8 T cells during chronic viral infection. </w:t>
      </w:r>
      <w:r w:rsidRPr="00E300BF">
        <w:rPr>
          <w:rFonts w:ascii="Times New Roman" w:hAnsi="Times New Roman" w:cs="Times New Roman"/>
          <w:i/>
          <w:noProof/>
        </w:rPr>
        <w:t>Nature</w:t>
      </w:r>
      <w:r w:rsidRPr="00E300BF">
        <w:rPr>
          <w:rFonts w:ascii="Times New Roman" w:hAnsi="Times New Roman" w:cs="Times New Roman"/>
          <w:noProof/>
        </w:rPr>
        <w:t>. 2006;439(7077):682-687.</w:t>
      </w:r>
    </w:p>
    <w:p w14:paraId="16A7B383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13.</w:t>
      </w:r>
      <w:r w:rsidRPr="00E300BF">
        <w:rPr>
          <w:rFonts w:ascii="Times New Roman" w:hAnsi="Times New Roman" w:cs="Times New Roman"/>
          <w:noProof/>
        </w:rPr>
        <w:tab/>
        <w:t xml:space="preserve">Cortese I, Muranski P, Enose-Akahata Y, et al. Pembrolizumab Treatment for Progressive Multifocal Leukoencephalopathy. </w:t>
      </w:r>
      <w:r w:rsidRPr="00E300BF">
        <w:rPr>
          <w:rFonts w:ascii="Times New Roman" w:hAnsi="Times New Roman" w:cs="Times New Roman"/>
          <w:i/>
          <w:noProof/>
        </w:rPr>
        <w:t>N Engl J Med</w:t>
      </w:r>
      <w:r w:rsidRPr="00E300BF">
        <w:rPr>
          <w:rFonts w:ascii="Times New Roman" w:hAnsi="Times New Roman" w:cs="Times New Roman"/>
          <w:noProof/>
        </w:rPr>
        <w:t>. 2019.</w:t>
      </w:r>
    </w:p>
    <w:p w14:paraId="496F0ABB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14.</w:t>
      </w:r>
      <w:r w:rsidRPr="00E300BF">
        <w:rPr>
          <w:rFonts w:ascii="Times New Roman" w:hAnsi="Times New Roman" w:cs="Times New Roman"/>
          <w:noProof/>
        </w:rPr>
        <w:tab/>
        <w:t xml:space="preserve">Kim ST, Cristescu R, Bass AJ, et al. Comprehensive molecular characterization of clinical responses to PD-1 inhibition in metastatic gastric cancer. </w:t>
      </w:r>
      <w:r w:rsidRPr="00E300BF">
        <w:rPr>
          <w:rFonts w:ascii="Times New Roman" w:hAnsi="Times New Roman" w:cs="Times New Roman"/>
          <w:i/>
          <w:noProof/>
        </w:rPr>
        <w:t>Nat Med</w:t>
      </w:r>
      <w:r w:rsidRPr="00E300BF">
        <w:rPr>
          <w:rFonts w:ascii="Times New Roman" w:hAnsi="Times New Roman" w:cs="Times New Roman"/>
          <w:noProof/>
        </w:rPr>
        <w:t>. 2018;24(9):1449-1458.</w:t>
      </w:r>
    </w:p>
    <w:p w14:paraId="2B9C37CA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15.</w:t>
      </w:r>
      <w:r w:rsidRPr="00E300BF">
        <w:rPr>
          <w:rFonts w:ascii="Times New Roman" w:hAnsi="Times New Roman" w:cs="Times New Roman"/>
          <w:noProof/>
        </w:rPr>
        <w:tab/>
        <w:t xml:space="preserve">Kwong YL, Chan TSY, Tan D, et al. PD1 blockade with pembrolizumab is highly effective in relapsed or refractory NK/T-cell lymphoma failing l-asparaginase.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2017;129(17):2437-2442.</w:t>
      </w:r>
    </w:p>
    <w:p w14:paraId="4B8315D4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16.</w:t>
      </w:r>
      <w:r w:rsidRPr="00E300BF">
        <w:rPr>
          <w:rFonts w:ascii="Times New Roman" w:hAnsi="Times New Roman" w:cs="Times New Roman"/>
          <w:noProof/>
        </w:rPr>
        <w:tab/>
        <w:t xml:space="preserve">Marsh RA, Allen CE, McClain KL, et al. Salvage therapy of refractory hemophagocytic lymphohistiocytosis with alemtuzumab. </w:t>
      </w:r>
      <w:r w:rsidRPr="00E300BF">
        <w:rPr>
          <w:rFonts w:ascii="Times New Roman" w:hAnsi="Times New Roman" w:cs="Times New Roman"/>
          <w:i/>
          <w:noProof/>
        </w:rPr>
        <w:t>Pediatr Blood Cancer</w:t>
      </w:r>
      <w:r w:rsidRPr="00E300BF">
        <w:rPr>
          <w:rFonts w:ascii="Times New Roman" w:hAnsi="Times New Roman" w:cs="Times New Roman"/>
          <w:noProof/>
        </w:rPr>
        <w:t>. 2013;60(1):101-109.</w:t>
      </w:r>
    </w:p>
    <w:p w14:paraId="5703F20E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17.</w:t>
      </w:r>
      <w:r w:rsidRPr="00E300BF">
        <w:rPr>
          <w:rFonts w:ascii="Times New Roman" w:hAnsi="Times New Roman" w:cs="Times New Roman"/>
          <w:noProof/>
        </w:rPr>
        <w:tab/>
        <w:t xml:space="preserve">Butler A, Hoffman P, Smibert P, Papalexi E, Satija R. Integrating single-cell transcriptomic data across different conditions, technologies, and species. </w:t>
      </w:r>
      <w:r w:rsidRPr="00E300BF">
        <w:rPr>
          <w:rFonts w:ascii="Times New Roman" w:hAnsi="Times New Roman" w:cs="Times New Roman"/>
          <w:i/>
          <w:noProof/>
        </w:rPr>
        <w:t>Nat Biotechnol</w:t>
      </w:r>
      <w:r w:rsidRPr="00E300BF">
        <w:rPr>
          <w:rFonts w:ascii="Times New Roman" w:hAnsi="Times New Roman" w:cs="Times New Roman"/>
          <w:noProof/>
        </w:rPr>
        <w:t>. 2018;36(5):411-420.</w:t>
      </w:r>
    </w:p>
    <w:p w14:paraId="6CE29ED5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18.</w:t>
      </w:r>
      <w:r w:rsidRPr="00E300BF">
        <w:rPr>
          <w:rFonts w:ascii="Times New Roman" w:hAnsi="Times New Roman" w:cs="Times New Roman"/>
          <w:noProof/>
        </w:rPr>
        <w:tab/>
        <w:t xml:space="preserve">Yu G, Wang LG, Han Y, He QY. clusterProfiler: an R package for comparing biological themes among gene clusters. </w:t>
      </w:r>
      <w:r w:rsidRPr="00E300BF">
        <w:rPr>
          <w:rFonts w:ascii="Times New Roman" w:hAnsi="Times New Roman" w:cs="Times New Roman"/>
          <w:i/>
          <w:noProof/>
        </w:rPr>
        <w:t>Omics</w:t>
      </w:r>
      <w:r w:rsidRPr="00E300BF">
        <w:rPr>
          <w:rFonts w:ascii="Times New Roman" w:hAnsi="Times New Roman" w:cs="Times New Roman"/>
          <w:noProof/>
        </w:rPr>
        <w:t>. 2012;16(5):284-287.</w:t>
      </w:r>
    </w:p>
    <w:p w14:paraId="7AEA2EF2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19.</w:t>
      </w:r>
      <w:r w:rsidRPr="00E300BF">
        <w:rPr>
          <w:rFonts w:ascii="Times New Roman" w:hAnsi="Times New Roman" w:cs="Times New Roman"/>
          <w:noProof/>
        </w:rPr>
        <w:tab/>
        <w:t xml:space="preserve">Zhang K, Jordan MB, Marsh RA, et al. Hypomorphic mutations in PRF1, MUNC13-4, and STXBP2 are associated with adult-onset familial HLH.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2011;118(22):5794-5798.</w:t>
      </w:r>
    </w:p>
    <w:p w14:paraId="0392A645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20.</w:t>
      </w:r>
      <w:r w:rsidRPr="00E300BF">
        <w:rPr>
          <w:rFonts w:ascii="Times New Roman" w:hAnsi="Times New Roman" w:cs="Times New Roman"/>
          <w:noProof/>
        </w:rPr>
        <w:tab/>
        <w:t xml:space="preserve">Clementi R, Emmi L, Maccario R, et al. Adult onset and atypical presentation of hemophagocytic lymphohistiocytosis in siblings carrying PRF1 mutations.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2002;100(6):2266-2267.</w:t>
      </w:r>
    </w:p>
    <w:p w14:paraId="5AFE550F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21.</w:t>
      </w:r>
      <w:r w:rsidRPr="00E300BF">
        <w:rPr>
          <w:rFonts w:ascii="Times New Roman" w:hAnsi="Times New Roman" w:cs="Times New Roman"/>
          <w:noProof/>
        </w:rPr>
        <w:tab/>
        <w:t xml:space="preserve">Zhang K, Chandrakasan S, Chapman H, et al. Synergistic defects of different molecules in the cytotoxic pathway lead to clinical familial hemophagocytic lymphohistiocytosis.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2014;124(8):1331-1334.</w:t>
      </w:r>
    </w:p>
    <w:p w14:paraId="4D74CA2D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22.</w:t>
      </w:r>
      <w:r w:rsidRPr="00E300BF">
        <w:rPr>
          <w:rFonts w:ascii="Times New Roman" w:hAnsi="Times New Roman" w:cs="Times New Roman"/>
          <w:noProof/>
        </w:rPr>
        <w:tab/>
        <w:t xml:space="preserve">Henter JI, Elinder G, Soder O, Hansson M, Andersson B, Andersson U. Hypercytokinemia in familial hemophagocytic lymphohistiocytosis.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1991;78(11):2918-2922.</w:t>
      </w:r>
    </w:p>
    <w:p w14:paraId="1771CDD0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lastRenderedPageBreak/>
        <w:t>23.</w:t>
      </w:r>
      <w:r w:rsidRPr="00E300BF">
        <w:rPr>
          <w:rFonts w:ascii="Times New Roman" w:hAnsi="Times New Roman" w:cs="Times New Roman"/>
          <w:noProof/>
        </w:rPr>
        <w:tab/>
        <w:t xml:space="preserve">Zheng GX, Terry JM, Belgrader P, et al. Massively parallel digital transcriptional profiling of single cells. </w:t>
      </w:r>
      <w:r w:rsidRPr="00E300BF">
        <w:rPr>
          <w:rFonts w:ascii="Times New Roman" w:hAnsi="Times New Roman" w:cs="Times New Roman"/>
          <w:i/>
          <w:noProof/>
        </w:rPr>
        <w:t>Nat Commun</w:t>
      </w:r>
      <w:r w:rsidRPr="00E300BF">
        <w:rPr>
          <w:rFonts w:ascii="Times New Roman" w:hAnsi="Times New Roman" w:cs="Times New Roman"/>
          <w:noProof/>
        </w:rPr>
        <w:t>. 2017;8:14049.</w:t>
      </w:r>
    </w:p>
    <w:p w14:paraId="0F053069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24.</w:t>
      </w:r>
      <w:r w:rsidRPr="00E300BF">
        <w:rPr>
          <w:rFonts w:ascii="Times New Roman" w:hAnsi="Times New Roman" w:cs="Times New Roman"/>
          <w:noProof/>
        </w:rPr>
        <w:tab/>
        <w:t xml:space="preserve">Latour S, Fischer A. Signaling pathways involved in the T-cell-mediated immunity against Epstein-Barr virus: Lessons from genetic diseases. </w:t>
      </w:r>
      <w:r w:rsidRPr="00E300BF">
        <w:rPr>
          <w:rFonts w:ascii="Times New Roman" w:hAnsi="Times New Roman" w:cs="Times New Roman"/>
          <w:i/>
          <w:noProof/>
        </w:rPr>
        <w:t>Immunol Rev</w:t>
      </w:r>
      <w:r w:rsidRPr="00E300BF">
        <w:rPr>
          <w:rFonts w:ascii="Times New Roman" w:hAnsi="Times New Roman" w:cs="Times New Roman"/>
          <w:noProof/>
        </w:rPr>
        <w:t>. 2019;291(1):174-189.</w:t>
      </w:r>
    </w:p>
    <w:p w14:paraId="60B37F07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25.</w:t>
      </w:r>
      <w:r w:rsidRPr="00E300BF">
        <w:rPr>
          <w:rFonts w:ascii="Times New Roman" w:hAnsi="Times New Roman" w:cs="Times New Roman"/>
          <w:noProof/>
        </w:rPr>
        <w:tab/>
        <w:t xml:space="preserve">Johnson TS, Terrell CE, Millen SH, Katz JD, Hildeman DA, Jordan MB. Etoposide selectively ablates activated T cells to control the immunoregulatory disorder hemophagocytic lymphohistiocytosis. </w:t>
      </w:r>
      <w:r w:rsidRPr="00E300BF">
        <w:rPr>
          <w:rFonts w:ascii="Times New Roman" w:hAnsi="Times New Roman" w:cs="Times New Roman"/>
          <w:i/>
          <w:noProof/>
        </w:rPr>
        <w:t>J Immunol</w:t>
      </w:r>
      <w:r w:rsidRPr="00E300BF">
        <w:rPr>
          <w:rFonts w:ascii="Times New Roman" w:hAnsi="Times New Roman" w:cs="Times New Roman"/>
          <w:noProof/>
        </w:rPr>
        <w:t>. 2014;192(1):84-91.</w:t>
      </w:r>
    </w:p>
    <w:p w14:paraId="0292105B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26.</w:t>
      </w:r>
      <w:r w:rsidRPr="00E300BF">
        <w:rPr>
          <w:rFonts w:ascii="Times New Roman" w:hAnsi="Times New Roman" w:cs="Times New Roman"/>
          <w:noProof/>
        </w:rPr>
        <w:tab/>
        <w:t xml:space="preserve">Ahmed A, Merrill SA, Alsawah F, et al. Ruxolitinib in adult patients with secondary haemophagocytic lymphohistiocytosis: an open-label, single-centre, pilot trial. </w:t>
      </w:r>
      <w:r w:rsidRPr="00E300BF">
        <w:rPr>
          <w:rFonts w:ascii="Times New Roman" w:hAnsi="Times New Roman" w:cs="Times New Roman"/>
          <w:i/>
          <w:noProof/>
        </w:rPr>
        <w:t>Lancet Haematol</w:t>
      </w:r>
      <w:r w:rsidRPr="00E300BF">
        <w:rPr>
          <w:rFonts w:ascii="Times New Roman" w:hAnsi="Times New Roman" w:cs="Times New Roman"/>
          <w:noProof/>
        </w:rPr>
        <w:t>. 2019.</w:t>
      </w:r>
    </w:p>
    <w:p w14:paraId="2614F188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27.</w:t>
      </w:r>
      <w:r w:rsidRPr="00E300BF">
        <w:rPr>
          <w:rFonts w:ascii="Times New Roman" w:hAnsi="Times New Roman" w:cs="Times New Roman"/>
          <w:noProof/>
        </w:rPr>
        <w:tab/>
        <w:t xml:space="preserve">Vallurupalli M, Berliner N. Emapalumab for the treatment of relapsed/refractory hemophagocytic lymphohistiocytosis. </w:t>
      </w:r>
      <w:r w:rsidRPr="00E300BF">
        <w:rPr>
          <w:rFonts w:ascii="Times New Roman" w:hAnsi="Times New Roman" w:cs="Times New Roman"/>
          <w:i/>
          <w:noProof/>
        </w:rPr>
        <w:t>Blood</w:t>
      </w:r>
      <w:r w:rsidRPr="00E300BF">
        <w:rPr>
          <w:rFonts w:ascii="Times New Roman" w:hAnsi="Times New Roman" w:cs="Times New Roman"/>
          <w:noProof/>
        </w:rPr>
        <w:t>. 2019.</w:t>
      </w:r>
    </w:p>
    <w:p w14:paraId="05AE4134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28.</w:t>
      </w:r>
      <w:r w:rsidRPr="00E300BF">
        <w:rPr>
          <w:rFonts w:ascii="Times New Roman" w:hAnsi="Times New Roman" w:cs="Times New Roman"/>
          <w:noProof/>
        </w:rPr>
        <w:tab/>
        <w:t xml:space="preserve">Chellapandian D, Das R, Zelley K, et al. Treatment of Epstein Barr virus-induced haemophagocytic lymphohistiocytosis with rituximab-containing chemo-immunotherapeutic regimens. </w:t>
      </w:r>
      <w:r w:rsidRPr="00E300BF">
        <w:rPr>
          <w:rFonts w:ascii="Times New Roman" w:hAnsi="Times New Roman" w:cs="Times New Roman"/>
          <w:i/>
          <w:noProof/>
        </w:rPr>
        <w:t>Br J Haematol</w:t>
      </w:r>
      <w:r w:rsidRPr="00E300BF">
        <w:rPr>
          <w:rFonts w:ascii="Times New Roman" w:hAnsi="Times New Roman" w:cs="Times New Roman"/>
          <w:noProof/>
        </w:rPr>
        <w:t>. 2013;162(3):376-382.</w:t>
      </w:r>
    </w:p>
    <w:p w14:paraId="488529EB" w14:textId="77777777" w:rsidR="00E93F81" w:rsidRPr="00E300BF" w:rsidRDefault="00E93F81" w:rsidP="00E93F81">
      <w:pPr>
        <w:pStyle w:val="EndNoteBibliography"/>
        <w:rPr>
          <w:rFonts w:ascii="Times New Roman" w:hAnsi="Times New Roman" w:cs="Times New Roman"/>
          <w:noProof/>
        </w:rPr>
      </w:pPr>
      <w:r w:rsidRPr="00E300BF">
        <w:rPr>
          <w:rFonts w:ascii="Times New Roman" w:hAnsi="Times New Roman" w:cs="Times New Roman"/>
          <w:noProof/>
        </w:rPr>
        <w:t>29.</w:t>
      </w:r>
      <w:r w:rsidRPr="00E300BF">
        <w:rPr>
          <w:rFonts w:ascii="Times New Roman" w:hAnsi="Times New Roman" w:cs="Times New Roman"/>
          <w:noProof/>
        </w:rPr>
        <w:tab/>
        <w:t xml:space="preserve">Kamphorst AO, Pillai RN, Yang S, et al. Proliferation of PD-1+ CD8 T cells in peripheral blood after PD-1-targeted therapy in lung cancer patients. </w:t>
      </w:r>
      <w:r w:rsidRPr="00E300BF">
        <w:rPr>
          <w:rFonts w:ascii="Times New Roman" w:hAnsi="Times New Roman" w:cs="Times New Roman"/>
          <w:i/>
          <w:noProof/>
        </w:rPr>
        <w:t>Proc Natl Acad Sci U S A</w:t>
      </w:r>
      <w:r w:rsidRPr="00E300BF">
        <w:rPr>
          <w:rFonts w:ascii="Times New Roman" w:hAnsi="Times New Roman" w:cs="Times New Roman"/>
          <w:noProof/>
        </w:rPr>
        <w:t>. 2017;114(19):4993-4998.</w:t>
      </w:r>
    </w:p>
    <w:p w14:paraId="5ADCB1A0" w14:textId="145CD5DD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  <w:sectPr w:rsidR="0033265E" w:rsidRPr="00E746B6" w:rsidSect="0033265E">
          <w:type w:val="continuous"/>
          <w:pgSz w:w="12240" w:h="15840"/>
          <w:pgMar w:top="1440" w:right="1440" w:bottom="1440" w:left="1440" w:header="720" w:footer="720" w:gutter="0"/>
          <w:cols w:space="720"/>
          <w:docGrid w:type="lines" w:linePitch="423"/>
        </w:sectPr>
      </w:pPr>
      <w:r w:rsidRPr="00E300BF">
        <w:rPr>
          <w:rFonts w:ascii="Times New Roman" w:hAnsi="Times New Roman" w:cs="Times New Roman"/>
          <w:color w:val="000000" w:themeColor="text1"/>
        </w:rPr>
        <w:fldChar w:fldCharType="end"/>
      </w:r>
    </w:p>
    <w:p w14:paraId="5F97241C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Table 1. </w:t>
      </w:r>
      <w:r w:rsidR="00A12F7A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E746B6">
        <w:rPr>
          <w:rFonts w:ascii="Times New Roman" w:hAnsi="Times New Roman" w:cs="Times New Roman"/>
          <w:b/>
          <w:bCs/>
          <w:color w:val="000000" w:themeColor="text1"/>
        </w:rPr>
        <w:t>linical and laboratory manifestation on presentation and after relapse/refractory disease</w:t>
      </w:r>
    </w:p>
    <w:tbl>
      <w:tblPr>
        <w:tblStyle w:val="5"/>
        <w:tblW w:w="14520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743"/>
        <w:gridCol w:w="608"/>
        <w:gridCol w:w="672"/>
        <w:gridCol w:w="1672"/>
        <w:gridCol w:w="64"/>
        <w:gridCol w:w="874"/>
        <w:gridCol w:w="967"/>
        <w:gridCol w:w="870"/>
        <w:gridCol w:w="1282"/>
        <w:gridCol w:w="1417"/>
        <w:gridCol w:w="774"/>
        <w:gridCol w:w="786"/>
        <w:gridCol w:w="773"/>
        <w:gridCol w:w="909"/>
        <w:gridCol w:w="845"/>
        <w:gridCol w:w="1250"/>
        <w:gridCol w:w="14"/>
      </w:tblGrid>
      <w:tr w:rsidR="0033265E" w:rsidRPr="00E746B6" w14:paraId="362D19D8" w14:textId="77777777" w:rsidTr="00AB4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2FF8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bookmarkStart w:id="1311" w:name="OLE_LINK91"/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Case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  <w:vAlign w:val="center"/>
          </w:tcPr>
          <w:p w14:paraId="79AA2936" w14:textId="77777777" w:rsidR="0033265E" w:rsidRPr="00E746B6" w:rsidRDefault="0033265E" w:rsidP="00AB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Sex</w:t>
            </w:r>
          </w:p>
        </w:tc>
        <w:tc>
          <w:tcPr>
            <w:tcW w:w="67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FFC00F2" w14:textId="77777777" w:rsidR="0033265E" w:rsidRPr="00E746B6" w:rsidRDefault="0033265E" w:rsidP="00AB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Age (</w:t>
            </w:r>
            <w:r w:rsidR="00481404"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yrs.</w:t>
            </w: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)</w:t>
            </w:r>
          </w:p>
        </w:tc>
        <w:tc>
          <w:tcPr>
            <w:tcW w:w="1672" w:type="dxa"/>
            <w:tcBorders>
              <w:top w:val="single" w:sz="4" w:space="0" w:color="auto"/>
            </w:tcBorders>
          </w:tcPr>
          <w:p w14:paraId="51BCEEFF" w14:textId="77777777" w:rsidR="0033265E" w:rsidRPr="00E746B6" w:rsidRDefault="0033265E" w:rsidP="00AB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624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9977C" w14:textId="77777777" w:rsidR="0033265E" w:rsidRPr="00E746B6" w:rsidRDefault="0033265E" w:rsidP="00AB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i w:val="0"/>
                <w:iCs w:val="0"/>
                <w:sz w:val="21"/>
                <w:szCs w:val="21"/>
              </w:rPr>
              <w:t>Initial Presentation</w:t>
            </w:r>
          </w:p>
        </w:tc>
        <w:tc>
          <w:tcPr>
            <w:tcW w:w="457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EA54AA2" w14:textId="77777777" w:rsidR="0033265E" w:rsidRPr="00E746B6" w:rsidRDefault="0033265E" w:rsidP="00AB4451">
            <w:pPr>
              <w:ind w:leftChars="-120" w:left="-2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At Relapse/Refractory Disease</w:t>
            </w:r>
          </w:p>
        </w:tc>
      </w:tr>
      <w:tr w:rsidR="0033265E" w:rsidRPr="00E746B6" w14:paraId="23B88D2C" w14:textId="77777777" w:rsidTr="00AB44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Merge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vAlign w:val="center"/>
          </w:tcPr>
          <w:p w14:paraId="7B454A02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C352710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672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E285FDD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26CF7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Onset Symptoms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B04BE" w14:textId="77777777" w:rsidR="0033265E" w:rsidRPr="00E746B6" w:rsidRDefault="0033265E" w:rsidP="00AB4451">
            <w:pPr>
              <w:ind w:leftChars="-75" w:left="-180" w:rightChars="-53" w:right="-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WBC</w:t>
            </w:r>
          </w:p>
          <w:p w14:paraId="1101ABAB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(10</w:t>
            </w: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  <w:vertAlign w:val="superscript"/>
              </w:rPr>
              <w:t>9</w:t>
            </w: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/L)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36CE8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Ferritin</w:t>
            </w:r>
          </w:p>
          <w:p w14:paraId="5215B315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(ng/ml)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40C50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sCD25</w:t>
            </w:r>
          </w:p>
          <w:p w14:paraId="55D9312D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(U/ml)</w:t>
            </w:r>
          </w:p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07C91" w14:textId="77777777" w:rsidR="0033265E" w:rsidRPr="00E746B6" w:rsidRDefault="0033265E" w:rsidP="00AB4451">
            <w:pPr>
              <w:ind w:leftChars="-74" w:left="-178" w:rightChars="-40" w:right="-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i/>
                <w:iCs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 xml:space="preserve"> Plasma</w:t>
            </w:r>
            <w:r w:rsidRPr="00E746B6">
              <w:rPr>
                <w:rFonts w:ascii="Times New Roman" w:eastAsia="DengXian" w:hAnsi="Times New Roman" w:cs="Times New Roman"/>
                <w:b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EBV -DNA (/ml)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78BC3" w14:textId="77777777" w:rsidR="0033265E" w:rsidRPr="00E746B6" w:rsidRDefault="0033265E" w:rsidP="00AB4451">
            <w:pPr>
              <w:ind w:leftChars="-101" w:left="-120" w:rightChars="56" w:right="134" w:hangingChars="58" w:hanging="1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 xml:space="preserve">   Genetic</w:t>
            </w:r>
          </w:p>
          <w:p w14:paraId="2FB97D73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Defect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E74CC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Symptoms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3B604" w14:textId="77777777" w:rsidR="0033265E" w:rsidRPr="00E746B6" w:rsidRDefault="0033265E" w:rsidP="00AB4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WBC</w:t>
            </w:r>
          </w:p>
          <w:p w14:paraId="7E8A6D53" w14:textId="77777777" w:rsidR="0033265E" w:rsidRPr="00E746B6" w:rsidRDefault="0033265E" w:rsidP="00AB4451">
            <w:pPr>
              <w:tabs>
                <w:tab w:val="left" w:pos="0"/>
              </w:tabs>
              <w:ind w:leftChars="-87" w:left="-209" w:rightChars="-37" w:right="-89" w:firstLineChars="16" w:firstLine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(10</w:t>
            </w: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  <w:vertAlign w:val="superscript"/>
              </w:rPr>
              <w:t>9</w:t>
            </w: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/L)</w:t>
            </w:r>
          </w:p>
        </w:tc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0F9FF" w14:textId="77777777" w:rsidR="0033265E" w:rsidRPr="00E746B6" w:rsidRDefault="0033265E" w:rsidP="00AB4451">
            <w:pPr>
              <w:ind w:leftChars="-72" w:left="-1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Ferritin</w:t>
            </w:r>
          </w:p>
          <w:p w14:paraId="17D37465" w14:textId="77777777" w:rsidR="0033265E" w:rsidRPr="00E746B6" w:rsidRDefault="0033265E" w:rsidP="00AB4451">
            <w:pPr>
              <w:ind w:leftChars="-72" w:left="-1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sz w:val="21"/>
                <w:szCs w:val="21"/>
              </w:rPr>
              <w:t>(ng/ml)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</w:tcPr>
          <w:p w14:paraId="2625087B" w14:textId="77777777" w:rsidR="0033265E" w:rsidRPr="00E746B6" w:rsidRDefault="0033265E" w:rsidP="00AB4451">
            <w:pPr>
              <w:ind w:leftChars="-105" w:left="-2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 xml:space="preserve"> sCD25</w:t>
            </w:r>
          </w:p>
          <w:p w14:paraId="75C31C97" w14:textId="77777777" w:rsidR="0033265E" w:rsidRPr="00E746B6" w:rsidRDefault="0033265E" w:rsidP="00AB4451">
            <w:pPr>
              <w:ind w:leftChars="-105" w:left="-2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(U/ml)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14:paraId="592CB8C0" w14:textId="77777777" w:rsidR="0033265E" w:rsidRPr="00E746B6" w:rsidRDefault="0033265E" w:rsidP="00AB4451">
            <w:pPr>
              <w:ind w:leftChars="-105" w:left="-252" w:rightChars="-121" w:right="-2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/>
                <w:i/>
                <w:iCs/>
                <w:color w:val="000000" w:themeColor="text1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 xml:space="preserve"> Plasma</w:t>
            </w:r>
            <w:r w:rsidRPr="00E746B6">
              <w:rPr>
                <w:rFonts w:ascii="Times New Roman" w:eastAsia="DengXian" w:hAnsi="Times New Roman" w:cs="Times New Roman"/>
                <w:b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Pr="00E746B6">
              <w:rPr>
                <w:rFonts w:ascii="Times New Roman" w:eastAsia="DengXian" w:hAnsi="Times New Roman" w:cs="Times New Roman"/>
                <w:b/>
                <w:color w:val="000000" w:themeColor="text1"/>
                <w:sz w:val="21"/>
                <w:szCs w:val="21"/>
              </w:rPr>
              <w:t>EBV -DNA (/ml)</w:t>
            </w:r>
          </w:p>
        </w:tc>
      </w:tr>
      <w:tr w:rsidR="0033265E" w:rsidRPr="00E746B6" w14:paraId="01150BB1" w14:textId="77777777" w:rsidTr="00AB445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7A0C8847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bookmarkStart w:id="1312" w:name="_Hlk14620237"/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08" w:type="dxa"/>
            <w:vAlign w:val="center"/>
          </w:tcPr>
          <w:p w14:paraId="4DD50DF1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672" w:type="dxa"/>
            <w:vAlign w:val="center"/>
          </w:tcPr>
          <w:p w14:paraId="0184C406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736" w:type="dxa"/>
            <w:gridSpan w:val="2"/>
            <w:vAlign w:val="center"/>
          </w:tcPr>
          <w:p w14:paraId="5D60DC1D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 Splenomegaly</w:t>
            </w:r>
          </w:p>
        </w:tc>
        <w:tc>
          <w:tcPr>
            <w:tcW w:w="874" w:type="dxa"/>
            <w:vAlign w:val="center"/>
          </w:tcPr>
          <w:p w14:paraId="67E93EBE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967" w:type="dxa"/>
            <w:vAlign w:val="center"/>
          </w:tcPr>
          <w:p w14:paraId="7A18EE24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&gt;2000</w:t>
            </w:r>
          </w:p>
        </w:tc>
        <w:tc>
          <w:tcPr>
            <w:tcW w:w="870" w:type="dxa"/>
            <w:vAlign w:val="center"/>
          </w:tcPr>
          <w:p w14:paraId="2974C33B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&gt;7500</w:t>
            </w:r>
          </w:p>
        </w:tc>
        <w:tc>
          <w:tcPr>
            <w:tcW w:w="1282" w:type="dxa"/>
            <w:vAlign w:val="center"/>
          </w:tcPr>
          <w:p w14:paraId="7F72747D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3.40E+05</w:t>
            </w:r>
          </w:p>
        </w:tc>
        <w:tc>
          <w:tcPr>
            <w:tcW w:w="1417" w:type="dxa"/>
            <w:vAlign w:val="center"/>
          </w:tcPr>
          <w:p w14:paraId="64EBD93E" w14:textId="77777777" w:rsidR="0033265E" w:rsidRPr="00E746B6" w:rsidRDefault="0033265E" w:rsidP="00AB4451">
            <w:pPr>
              <w:ind w:leftChars="-83" w:left="-19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ND</w:t>
            </w:r>
          </w:p>
        </w:tc>
        <w:tc>
          <w:tcPr>
            <w:tcW w:w="1560" w:type="dxa"/>
            <w:gridSpan w:val="2"/>
            <w:vAlign w:val="center"/>
          </w:tcPr>
          <w:p w14:paraId="46FA06D9" w14:textId="77777777" w:rsidR="0033265E" w:rsidRPr="00E746B6" w:rsidRDefault="0033265E" w:rsidP="00AB4451">
            <w:pPr>
              <w:ind w:leftChars="-43" w:left="-103" w:rightChars="-43" w:right="-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Fever, Cytopenia </w:t>
            </w:r>
          </w:p>
          <w:p w14:paraId="00E59F2F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Splenomegaly</w:t>
            </w:r>
          </w:p>
        </w:tc>
        <w:tc>
          <w:tcPr>
            <w:tcW w:w="773" w:type="dxa"/>
            <w:vAlign w:val="center"/>
          </w:tcPr>
          <w:p w14:paraId="04187437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909" w:type="dxa"/>
            <w:vAlign w:val="center"/>
          </w:tcPr>
          <w:p w14:paraId="392F26EB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845" w:type="dxa"/>
            <w:vAlign w:val="center"/>
          </w:tcPr>
          <w:p w14:paraId="60F4C88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&gt;7500</w:t>
            </w:r>
          </w:p>
        </w:tc>
        <w:tc>
          <w:tcPr>
            <w:tcW w:w="1250" w:type="dxa"/>
            <w:vAlign w:val="center"/>
          </w:tcPr>
          <w:p w14:paraId="29BE3571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1.20E+04</w:t>
            </w:r>
          </w:p>
        </w:tc>
      </w:tr>
      <w:tr w:rsidR="0033265E" w:rsidRPr="00E746B6" w14:paraId="2A96D8B2" w14:textId="77777777" w:rsidTr="00AB44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1F6E3E66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bookmarkStart w:id="1313" w:name="_Hlk14620448"/>
            <w:bookmarkStart w:id="1314" w:name="_Hlk14620459"/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08" w:type="dxa"/>
            <w:vAlign w:val="center"/>
          </w:tcPr>
          <w:p w14:paraId="635C9244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672" w:type="dxa"/>
            <w:vAlign w:val="center"/>
          </w:tcPr>
          <w:p w14:paraId="71641D6B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736" w:type="dxa"/>
            <w:gridSpan w:val="2"/>
            <w:vAlign w:val="center"/>
          </w:tcPr>
          <w:p w14:paraId="28C98ACF" w14:textId="77777777" w:rsidR="0033265E" w:rsidRPr="00E746B6" w:rsidRDefault="0033265E" w:rsidP="00AB4451">
            <w:pPr>
              <w:ind w:leftChars="-85" w:left="-2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Cytopenia, Splenomegaly, Liver Dysfunction</w:t>
            </w:r>
          </w:p>
        </w:tc>
        <w:tc>
          <w:tcPr>
            <w:tcW w:w="874" w:type="dxa"/>
            <w:vAlign w:val="center"/>
          </w:tcPr>
          <w:p w14:paraId="56DEE145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967" w:type="dxa"/>
            <w:vAlign w:val="center"/>
          </w:tcPr>
          <w:p w14:paraId="3F74E524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&gt;2000</w:t>
            </w:r>
          </w:p>
        </w:tc>
        <w:tc>
          <w:tcPr>
            <w:tcW w:w="870" w:type="dxa"/>
            <w:vAlign w:val="center"/>
          </w:tcPr>
          <w:p w14:paraId="02875E17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4344</w:t>
            </w:r>
          </w:p>
        </w:tc>
        <w:tc>
          <w:tcPr>
            <w:tcW w:w="1282" w:type="dxa"/>
            <w:vAlign w:val="center"/>
          </w:tcPr>
          <w:p w14:paraId="1E313AD3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2.37E+05</w:t>
            </w:r>
          </w:p>
        </w:tc>
        <w:tc>
          <w:tcPr>
            <w:tcW w:w="1417" w:type="dxa"/>
            <w:vAlign w:val="center"/>
          </w:tcPr>
          <w:p w14:paraId="61AA7969" w14:textId="77777777" w:rsidR="0033265E" w:rsidRPr="00E746B6" w:rsidRDefault="0033265E" w:rsidP="00AB4451">
            <w:pPr>
              <w:ind w:leftChars="-75" w:lef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UNC13D</w:t>
            </w:r>
          </w:p>
          <w:p w14:paraId="640089EF" w14:textId="77777777" w:rsidR="0033265E" w:rsidRPr="00E746B6" w:rsidRDefault="0033265E" w:rsidP="00AB4451">
            <w:pPr>
              <w:ind w:leftChars="-105" w:left="-2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 Heterozygous c754-8C&gt;T</w:t>
            </w:r>
          </w:p>
        </w:tc>
        <w:tc>
          <w:tcPr>
            <w:tcW w:w="1560" w:type="dxa"/>
            <w:gridSpan w:val="2"/>
            <w:vAlign w:val="center"/>
          </w:tcPr>
          <w:p w14:paraId="03B87909" w14:textId="77777777" w:rsidR="0033265E" w:rsidRPr="00E746B6" w:rsidRDefault="0033265E" w:rsidP="00AB4451">
            <w:pPr>
              <w:ind w:leftChars="-42" w:left="-101" w:rightChars="-45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 Splenomegaly, Liver Dysfunction</w:t>
            </w:r>
          </w:p>
        </w:tc>
        <w:tc>
          <w:tcPr>
            <w:tcW w:w="773" w:type="dxa"/>
            <w:vAlign w:val="center"/>
          </w:tcPr>
          <w:p w14:paraId="5707EE43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909" w:type="dxa"/>
            <w:vAlign w:val="center"/>
          </w:tcPr>
          <w:p w14:paraId="664C6FAE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&gt;2000</w:t>
            </w:r>
          </w:p>
        </w:tc>
        <w:tc>
          <w:tcPr>
            <w:tcW w:w="845" w:type="dxa"/>
            <w:vAlign w:val="center"/>
          </w:tcPr>
          <w:p w14:paraId="1D656345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6406</w:t>
            </w:r>
          </w:p>
        </w:tc>
        <w:tc>
          <w:tcPr>
            <w:tcW w:w="1250" w:type="dxa"/>
            <w:vAlign w:val="center"/>
          </w:tcPr>
          <w:p w14:paraId="559E079C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6.19E+04</w:t>
            </w:r>
          </w:p>
        </w:tc>
      </w:tr>
      <w:bookmarkEnd w:id="1313"/>
      <w:tr w:rsidR="0033265E" w:rsidRPr="00E746B6" w14:paraId="69E1A4D8" w14:textId="77777777" w:rsidTr="00AB445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7803E327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08" w:type="dxa"/>
            <w:vAlign w:val="center"/>
          </w:tcPr>
          <w:p w14:paraId="482E3BBD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72" w:type="dxa"/>
            <w:vAlign w:val="center"/>
          </w:tcPr>
          <w:p w14:paraId="30B6A325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36" w:type="dxa"/>
            <w:gridSpan w:val="2"/>
            <w:vAlign w:val="center"/>
          </w:tcPr>
          <w:p w14:paraId="699D81F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Fever, </w:t>
            </w:r>
          </w:p>
          <w:p w14:paraId="5A905538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Cytopenia</w:t>
            </w:r>
          </w:p>
        </w:tc>
        <w:tc>
          <w:tcPr>
            <w:tcW w:w="874" w:type="dxa"/>
            <w:vAlign w:val="center"/>
          </w:tcPr>
          <w:p w14:paraId="6E2239C8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967" w:type="dxa"/>
            <w:vAlign w:val="center"/>
          </w:tcPr>
          <w:p w14:paraId="320F91D6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&gt;2000</w:t>
            </w:r>
          </w:p>
        </w:tc>
        <w:tc>
          <w:tcPr>
            <w:tcW w:w="870" w:type="dxa"/>
            <w:vAlign w:val="center"/>
          </w:tcPr>
          <w:p w14:paraId="1A5A930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2030</w:t>
            </w:r>
          </w:p>
        </w:tc>
        <w:tc>
          <w:tcPr>
            <w:tcW w:w="1282" w:type="dxa"/>
            <w:vAlign w:val="center"/>
          </w:tcPr>
          <w:p w14:paraId="1FC7A760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7.36E+05</w:t>
            </w:r>
          </w:p>
        </w:tc>
        <w:tc>
          <w:tcPr>
            <w:tcW w:w="1417" w:type="dxa"/>
            <w:vAlign w:val="center"/>
          </w:tcPr>
          <w:p w14:paraId="496CBEF4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UNC13D </w:t>
            </w:r>
          </w:p>
          <w:p w14:paraId="6BE66F81" w14:textId="77777777" w:rsidR="0033265E" w:rsidRPr="00E746B6" w:rsidRDefault="0033265E" w:rsidP="00AB4451">
            <w:pPr>
              <w:ind w:leftChars="-46" w:left="-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Heterozygous</w:t>
            </w:r>
          </w:p>
          <w:p w14:paraId="0250920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c1232G&gt;A </w:t>
            </w:r>
          </w:p>
        </w:tc>
        <w:tc>
          <w:tcPr>
            <w:tcW w:w="1560" w:type="dxa"/>
            <w:gridSpan w:val="2"/>
            <w:vAlign w:val="center"/>
          </w:tcPr>
          <w:p w14:paraId="67FF4BF1" w14:textId="77777777" w:rsidR="0033265E" w:rsidRPr="00E746B6" w:rsidRDefault="0033265E" w:rsidP="00AB4451">
            <w:pPr>
              <w:ind w:leftChars="-43" w:left="-103" w:rightChars="-43" w:right="-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Fever, </w:t>
            </w:r>
          </w:p>
          <w:p w14:paraId="4811533D" w14:textId="77777777" w:rsidR="0033265E" w:rsidRPr="00E746B6" w:rsidRDefault="0033265E" w:rsidP="00AB4451">
            <w:pPr>
              <w:ind w:leftChars="-43" w:left="-103" w:rightChars="-43" w:right="-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Cytopenia</w:t>
            </w:r>
          </w:p>
        </w:tc>
        <w:tc>
          <w:tcPr>
            <w:tcW w:w="773" w:type="dxa"/>
            <w:vAlign w:val="center"/>
          </w:tcPr>
          <w:p w14:paraId="5BB33136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909" w:type="dxa"/>
            <w:vAlign w:val="center"/>
          </w:tcPr>
          <w:p w14:paraId="0473CD98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1190</w:t>
            </w:r>
          </w:p>
        </w:tc>
        <w:tc>
          <w:tcPr>
            <w:tcW w:w="845" w:type="dxa"/>
            <w:vAlign w:val="center"/>
          </w:tcPr>
          <w:p w14:paraId="69A3060D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1214</w:t>
            </w:r>
          </w:p>
        </w:tc>
        <w:tc>
          <w:tcPr>
            <w:tcW w:w="1250" w:type="dxa"/>
            <w:vAlign w:val="center"/>
          </w:tcPr>
          <w:p w14:paraId="2E2C05A7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2.65E+02</w:t>
            </w:r>
          </w:p>
        </w:tc>
      </w:tr>
      <w:bookmarkEnd w:id="1314"/>
      <w:tr w:rsidR="0033265E" w:rsidRPr="00E746B6" w14:paraId="5BF2622F" w14:textId="77777777" w:rsidTr="00AB44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107DCFC2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08" w:type="dxa"/>
            <w:vAlign w:val="center"/>
          </w:tcPr>
          <w:p w14:paraId="4597FE6C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72" w:type="dxa"/>
            <w:vAlign w:val="center"/>
          </w:tcPr>
          <w:p w14:paraId="730850DE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36" w:type="dxa"/>
            <w:gridSpan w:val="2"/>
            <w:vAlign w:val="center"/>
          </w:tcPr>
          <w:p w14:paraId="21135A79" w14:textId="77777777" w:rsidR="0033265E" w:rsidRPr="00E746B6" w:rsidRDefault="0033265E" w:rsidP="00AB4451">
            <w:pPr>
              <w:ind w:leftChars="-79" w:left="-47" w:rightChars="-53" w:right="-127" w:hanging="1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 xml:space="preserve">  Fever, Cytopenia, Respiratory Failure</w:t>
            </w:r>
          </w:p>
        </w:tc>
        <w:tc>
          <w:tcPr>
            <w:tcW w:w="874" w:type="dxa"/>
            <w:vAlign w:val="center"/>
          </w:tcPr>
          <w:p w14:paraId="7E829750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967" w:type="dxa"/>
            <w:vAlign w:val="center"/>
          </w:tcPr>
          <w:p w14:paraId="72F3E394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&gt;2000</w:t>
            </w:r>
          </w:p>
        </w:tc>
        <w:tc>
          <w:tcPr>
            <w:tcW w:w="870" w:type="dxa"/>
            <w:vAlign w:val="center"/>
          </w:tcPr>
          <w:p w14:paraId="116E8700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&gt;7500</w:t>
            </w:r>
          </w:p>
        </w:tc>
        <w:tc>
          <w:tcPr>
            <w:tcW w:w="1282" w:type="dxa"/>
            <w:vAlign w:val="center"/>
          </w:tcPr>
          <w:p w14:paraId="583DC392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2.10E+07</w:t>
            </w:r>
          </w:p>
        </w:tc>
        <w:tc>
          <w:tcPr>
            <w:tcW w:w="1417" w:type="dxa"/>
            <w:vAlign w:val="center"/>
          </w:tcPr>
          <w:p w14:paraId="54849732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ND</w:t>
            </w:r>
          </w:p>
        </w:tc>
        <w:tc>
          <w:tcPr>
            <w:tcW w:w="1560" w:type="dxa"/>
            <w:gridSpan w:val="2"/>
            <w:vAlign w:val="center"/>
          </w:tcPr>
          <w:p w14:paraId="7DA94D39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</w:t>
            </w:r>
          </w:p>
        </w:tc>
        <w:tc>
          <w:tcPr>
            <w:tcW w:w="773" w:type="dxa"/>
            <w:vAlign w:val="center"/>
          </w:tcPr>
          <w:p w14:paraId="630491C5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1.32</w:t>
            </w:r>
          </w:p>
        </w:tc>
        <w:tc>
          <w:tcPr>
            <w:tcW w:w="909" w:type="dxa"/>
            <w:vAlign w:val="center"/>
          </w:tcPr>
          <w:p w14:paraId="41591B64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&gt;2000</w:t>
            </w:r>
          </w:p>
        </w:tc>
        <w:tc>
          <w:tcPr>
            <w:tcW w:w="845" w:type="dxa"/>
            <w:vAlign w:val="center"/>
          </w:tcPr>
          <w:p w14:paraId="127CA997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751</w:t>
            </w:r>
          </w:p>
        </w:tc>
        <w:tc>
          <w:tcPr>
            <w:tcW w:w="1250" w:type="dxa"/>
            <w:vAlign w:val="center"/>
          </w:tcPr>
          <w:p w14:paraId="5382CCA9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5.51E+02</w:t>
            </w:r>
          </w:p>
        </w:tc>
      </w:tr>
      <w:tr w:rsidR="0033265E" w:rsidRPr="00E746B6" w14:paraId="239CA42C" w14:textId="77777777" w:rsidTr="00AB445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7CAD8966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8" w:type="dxa"/>
            <w:vAlign w:val="center"/>
          </w:tcPr>
          <w:p w14:paraId="287D1693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672" w:type="dxa"/>
            <w:vAlign w:val="center"/>
          </w:tcPr>
          <w:p w14:paraId="61D7DD71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736" w:type="dxa"/>
            <w:gridSpan w:val="2"/>
            <w:vAlign w:val="center"/>
          </w:tcPr>
          <w:p w14:paraId="3157224D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</w:t>
            </w:r>
          </w:p>
        </w:tc>
        <w:tc>
          <w:tcPr>
            <w:tcW w:w="874" w:type="dxa"/>
            <w:vAlign w:val="center"/>
          </w:tcPr>
          <w:p w14:paraId="76CBAD2D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3.82</w:t>
            </w:r>
          </w:p>
        </w:tc>
        <w:tc>
          <w:tcPr>
            <w:tcW w:w="967" w:type="dxa"/>
            <w:vAlign w:val="center"/>
          </w:tcPr>
          <w:p w14:paraId="7EBF82F1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1794</w:t>
            </w:r>
          </w:p>
        </w:tc>
        <w:tc>
          <w:tcPr>
            <w:tcW w:w="870" w:type="dxa"/>
            <w:vAlign w:val="center"/>
          </w:tcPr>
          <w:p w14:paraId="140F5176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4816</w:t>
            </w:r>
          </w:p>
        </w:tc>
        <w:tc>
          <w:tcPr>
            <w:tcW w:w="1282" w:type="dxa"/>
            <w:vAlign w:val="center"/>
          </w:tcPr>
          <w:p w14:paraId="2AB4E3B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3.99E+04</w:t>
            </w:r>
          </w:p>
        </w:tc>
        <w:tc>
          <w:tcPr>
            <w:tcW w:w="1417" w:type="dxa"/>
            <w:vAlign w:val="center"/>
          </w:tcPr>
          <w:p w14:paraId="78911176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ND</w:t>
            </w:r>
          </w:p>
        </w:tc>
        <w:tc>
          <w:tcPr>
            <w:tcW w:w="1560" w:type="dxa"/>
            <w:gridSpan w:val="2"/>
            <w:vAlign w:val="center"/>
          </w:tcPr>
          <w:p w14:paraId="7057D33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</w:t>
            </w:r>
          </w:p>
        </w:tc>
        <w:tc>
          <w:tcPr>
            <w:tcW w:w="773" w:type="dxa"/>
            <w:vAlign w:val="center"/>
          </w:tcPr>
          <w:p w14:paraId="744F3F8B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7.3</w:t>
            </w:r>
          </w:p>
        </w:tc>
        <w:tc>
          <w:tcPr>
            <w:tcW w:w="909" w:type="dxa"/>
            <w:vAlign w:val="center"/>
          </w:tcPr>
          <w:p w14:paraId="1F45B1DB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755.9</w:t>
            </w:r>
          </w:p>
        </w:tc>
        <w:tc>
          <w:tcPr>
            <w:tcW w:w="845" w:type="dxa"/>
            <w:vAlign w:val="center"/>
          </w:tcPr>
          <w:p w14:paraId="4FC4E9DC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997</w:t>
            </w:r>
          </w:p>
        </w:tc>
        <w:tc>
          <w:tcPr>
            <w:tcW w:w="1250" w:type="dxa"/>
            <w:vAlign w:val="center"/>
          </w:tcPr>
          <w:p w14:paraId="504C8BD1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  <w:t>1.04E+04</w:t>
            </w:r>
          </w:p>
        </w:tc>
      </w:tr>
      <w:tr w:rsidR="0033265E" w:rsidRPr="00E746B6" w14:paraId="0AD6AEAF" w14:textId="77777777" w:rsidTr="00AB44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4B52FE41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08" w:type="dxa"/>
            <w:vAlign w:val="center"/>
          </w:tcPr>
          <w:p w14:paraId="49F0EE63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672" w:type="dxa"/>
            <w:vAlign w:val="center"/>
          </w:tcPr>
          <w:p w14:paraId="3AF61F96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736" w:type="dxa"/>
            <w:gridSpan w:val="2"/>
            <w:vAlign w:val="center"/>
          </w:tcPr>
          <w:p w14:paraId="0F268C3F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</w:t>
            </w:r>
          </w:p>
        </w:tc>
        <w:tc>
          <w:tcPr>
            <w:tcW w:w="874" w:type="dxa"/>
            <w:vAlign w:val="center"/>
          </w:tcPr>
          <w:p w14:paraId="54DEFCB1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967" w:type="dxa"/>
            <w:vAlign w:val="center"/>
          </w:tcPr>
          <w:p w14:paraId="0990E7CC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1604</w:t>
            </w:r>
          </w:p>
        </w:tc>
        <w:tc>
          <w:tcPr>
            <w:tcW w:w="870" w:type="dxa"/>
            <w:vAlign w:val="center"/>
          </w:tcPr>
          <w:p w14:paraId="17193A41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&gt;7500</w:t>
            </w:r>
          </w:p>
        </w:tc>
        <w:tc>
          <w:tcPr>
            <w:tcW w:w="1282" w:type="dxa"/>
            <w:vAlign w:val="center"/>
          </w:tcPr>
          <w:p w14:paraId="3DDC8B7B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1.56E+05</w:t>
            </w:r>
          </w:p>
        </w:tc>
        <w:tc>
          <w:tcPr>
            <w:tcW w:w="1417" w:type="dxa"/>
            <w:vAlign w:val="center"/>
          </w:tcPr>
          <w:p w14:paraId="50DFCC8B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ND</w:t>
            </w:r>
          </w:p>
        </w:tc>
        <w:tc>
          <w:tcPr>
            <w:tcW w:w="1560" w:type="dxa"/>
            <w:gridSpan w:val="2"/>
            <w:vAlign w:val="center"/>
          </w:tcPr>
          <w:p w14:paraId="34B6C8B0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</w:t>
            </w:r>
          </w:p>
        </w:tc>
        <w:tc>
          <w:tcPr>
            <w:tcW w:w="773" w:type="dxa"/>
            <w:vAlign w:val="center"/>
          </w:tcPr>
          <w:p w14:paraId="633DD9C2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2.89</w:t>
            </w:r>
          </w:p>
        </w:tc>
        <w:tc>
          <w:tcPr>
            <w:tcW w:w="909" w:type="dxa"/>
            <w:vAlign w:val="center"/>
          </w:tcPr>
          <w:p w14:paraId="56D7CECD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169.6</w:t>
            </w:r>
          </w:p>
        </w:tc>
        <w:tc>
          <w:tcPr>
            <w:tcW w:w="845" w:type="dxa"/>
            <w:vAlign w:val="center"/>
          </w:tcPr>
          <w:p w14:paraId="30257AD2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434</w:t>
            </w:r>
          </w:p>
        </w:tc>
        <w:tc>
          <w:tcPr>
            <w:tcW w:w="1250" w:type="dxa"/>
            <w:vAlign w:val="center"/>
          </w:tcPr>
          <w:p w14:paraId="28E596CB" w14:textId="77777777" w:rsidR="0033265E" w:rsidRPr="00E746B6" w:rsidRDefault="0033265E" w:rsidP="00AB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8.80E+01</w:t>
            </w:r>
          </w:p>
        </w:tc>
      </w:tr>
      <w:tr w:rsidR="0033265E" w:rsidRPr="00E746B6" w14:paraId="279A9FC8" w14:textId="77777777" w:rsidTr="00AB445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bottom w:val="single" w:sz="4" w:space="0" w:color="auto"/>
            </w:tcBorders>
            <w:vAlign w:val="center"/>
          </w:tcPr>
          <w:p w14:paraId="68F8273E" w14:textId="77777777" w:rsidR="0033265E" w:rsidRPr="00E746B6" w:rsidRDefault="0033265E" w:rsidP="00AB4451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14:paraId="13067428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79A2D4F4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  <w:vAlign w:val="center"/>
          </w:tcPr>
          <w:p w14:paraId="76D09E35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3C5243F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vAlign w:val="center"/>
          </w:tcPr>
          <w:p w14:paraId="3B0696E0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&gt;2000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06D6ED0A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&gt;7500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7E504E0E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5.16E+04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CF5C7B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E746B6">
              <w:rPr>
                <w:rFonts w:ascii="Times New Roman" w:eastAsia="DengXian" w:hAnsi="Times New Roman" w:cs="Times New Roman"/>
                <w:sz w:val="21"/>
                <w:szCs w:val="21"/>
              </w:rPr>
              <w:t>ND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14:paraId="531BBC04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Fever, Cytopenia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6A08BD6B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6C579526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303.8</w:t>
            </w: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7701C67E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1884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14:paraId="1A28BB00" w14:textId="77777777" w:rsidR="0033265E" w:rsidRPr="00E746B6" w:rsidRDefault="0033265E" w:rsidP="00AB4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color w:val="000000" w:themeColor="text1"/>
                <w:sz w:val="20"/>
                <w:szCs w:val="20"/>
              </w:rPr>
            </w:pPr>
            <w:r w:rsidRPr="00E746B6">
              <w:rPr>
                <w:rFonts w:ascii="Times New Roman" w:eastAsia="DengXian" w:hAnsi="Times New Roman" w:cs="Times New Roman"/>
                <w:sz w:val="20"/>
                <w:szCs w:val="20"/>
              </w:rPr>
              <w:t>2.80E+02</w:t>
            </w:r>
          </w:p>
        </w:tc>
      </w:tr>
      <w:bookmarkEnd w:id="1311"/>
      <w:bookmarkEnd w:id="1312"/>
    </w:tbl>
    <w:p w14:paraId="71F078A5" w14:textId="77777777" w:rsidR="0033265E" w:rsidRPr="00E746B6" w:rsidRDefault="0033265E" w:rsidP="0033265E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1514C9A" w14:textId="77777777" w:rsidR="0033265E" w:rsidRPr="00E746B6" w:rsidRDefault="0033265E" w:rsidP="0033265E">
      <w:pPr>
        <w:rPr>
          <w:rFonts w:ascii="Times New Roman" w:hAnsi="Times New Roman" w:cs="Times New Roman"/>
          <w:b/>
          <w:bCs/>
          <w:color w:val="000000" w:themeColor="text1"/>
        </w:rPr>
        <w:sectPr w:rsidR="0033265E" w:rsidRPr="00E746B6" w:rsidSect="00AB4451">
          <w:pgSz w:w="15840" w:h="12240" w:orient="landscape"/>
          <w:pgMar w:top="1440" w:right="1440" w:bottom="1440" w:left="1440" w:header="720" w:footer="720" w:gutter="0"/>
          <w:cols w:space="720"/>
          <w:docGrid w:type="lines" w:linePitch="423"/>
        </w:sectPr>
      </w:pPr>
      <w:r w:rsidRPr="00E746B6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6F470C3" w14:textId="77777777" w:rsidR="0033265E" w:rsidRPr="00E746B6" w:rsidRDefault="0033265E" w:rsidP="0033265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746B6">
        <w:rPr>
          <w:rFonts w:ascii="Times New Roman" w:hAnsi="Times New Roman" w:cs="Times New Roman"/>
          <w:b/>
          <w:bCs/>
          <w:color w:val="000000" w:themeColor="text1"/>
        </w:rPr>
        <w:lastRenderedPageBreak/>
        <w:t>Figure Legends</w:t>
      </w:r>
    </w:p>
    <w:p w14:paraId="3A96A0E3" w14:textId="51868FBD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</w:rPr>
      </w:pPr>
      <w:bookmarkStart w:id="1315" w:name="OLE_LINK63"/>
      <w:bookmarkStart w:id="1316" w:name="OLE_LINK64"/>
      <w:r w:rsidRPr="00E746B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Figure 1. </w:t>
      </w:r>
      <w:r w:rsidRPr="00E746B6">
        <w:rPr>
          <w:rFonts w:ascii="Times New Roman" w:hAnsi="Times New Roman" w:cs="Times New Roman"/>
          <w:b/>
          <w:bCs/>
          <w:color w:val="000000" w:themeColor="text1"/>
        </w:rPr>
        <w:t xml:space="preserve">Swimmer’s plot of time on treatment for </w:t>
      </w:r>
      <w:del w:id="1317" w:author="user" w:date="2019-11-28T17:51:00Z">
        <w:r w:rsidRPr="00E746B6" w:rsidDel="00644D3E">
          <w:rPr>
            <w:rFonts w:ascii="Times New Roman" w:hAnsi="Times New Roman" w:cs="Times New Roman"/>
            <w:b/>
            <w:bCs/>
            <w:color w:val="000000" w:themeColor="text1"/>
          </w:rPr>
          <w:delText xml:space="preserve">7 </w:delText>
        </w:r>
      </w:del>
      <w:ins w:id="1318" w:author="user" w:date="2019-11-28T17:51:00Z">
        <w:r w:rsidR="00644D3E">
          <w:rPr>
            <w:rFonts w:ascii="Times New Roman" w:hAnsi="Times New Roman" w:cs="Times New Roman"/>
            <w:b/>
            <w:bCs/>
            <w:color w:val="000000" w:themeColor="text1"/>
          </w:rPr>
          <w:t>seven</w:t>
        </w:r>
        <w:r w:rsidR="00644D3E" w:rsidRPr="00E746B6">
          <w:rPr>
            <w:rFonts w:ascii="Times New Roman" w:hAnsi="Times New Roman" w:cs="Times New Roman"/>
            <w:b/>
            <w:bCs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b/>
          <w:bCs/>
          <w:color w:val="000000" w:themeColor="text1"/>
        </w:rPr>
        <w:t>r/r EBV-HLH patients.</w:t>
      </w:r>
      <w:bookmarkEnd w:id="1315"/>
      <w:bookmarkEnd w:id="1316"/>
      <w:r w:rsidRPr="00E746B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FA6F936" w14:textId="2DE7B0BD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color w:val="000000" w:themeColor="text1"/>
        </w:rPr>
      </w:pPr>
      <w:r w:rsidRPr="00E746B6">
        <w:rPr>
          <w:rFonts w:ascii="Times New Roman" w:hAnsi="Times New Roman" w:cs="Times New Roman"/>
          <w:color w:val="000000" w:themeColor="text1"/>
        </w:rPr>
        <w:t xml:space="preserve">Dash lines </w:t>
      </w:r>
      <w:del w:id="1319" w:author="user" w:date="2019-11-28T17:52:00Z">
        <w:r w:rsidRPr="00E746B6" w:rsidDel="00644D3E">
          <w:rPr>
            <w:rFonts w:ascii="Times New Roman" w:hAnsi="Times New Roman" w:cs="Times New Roman"/>
            <w:color w:val="000000" w:themeColor="text1"/>
          </w:rPr>
          <w:delText xml:space="preserve">indicated </w:delText>
        </w:r>
      </w:del>
      <w:ins w:id="1320" w:author="user" w:date="2019-11-28T17:52:00Z">
        <w:r w:rsidR="00644D3E" w:rsidRPr="00E746B6">
          <w:rPr>
            <w:rFonts w:ascii="Times New Roman" w:hAnsi="Times New Roman" w:cs="Times New Roman"/>
            <w:color w:val="000000" w:themeColor="text1"/>
          </w:rPr>
          <w:t>indicat</w:t>
        </w:r>
        <w:r w:rsidR="00644D3E">
          <w:rPr>
            <w:rFonts w:ascii="Times New Roman" w:hAnsi="Times New Roman" w:cs="Times New Roman"/>
            <w:color w:val="000000" w:themeColor="text1"/>
          </w:rPr>
          <w:t>ing</w:t>
        </w:r>
        <w:r w:rsidR="00644D3E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the end</w:t>
      </w:r>
      <w:ins w:id="1321" w:author="user" w:date="2019-11-28T17:51:00Z">
        <w:r w:rsidR="00644D3E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induction and start</w:t>
      </w:r>
      <w:ins w:id="1322" w:author="user" w:date="2019-11-28T17:51:00Z">
        <w:r w:rsidR="00644D3E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maintenance treatment</w:t>
      </w:r>
      <w:del w:id="1323" w:author="user" w:date="2019-11-28T17:51:00Z">
        <w:r w:rsidRPr="00E746B6" w:rsidDel="00644D3E">
          <w:rPr>
            <w:rFonts w:ascii="Times New Roman" w:hAnsi="Times New Roman" w:cs="Times New Roman"/>
            <w:color w:val="000000" w:themeColor="text1"/>
          </w:rPr>
          <w:delText xml:space="preserve">; </w:delText>
        </w:r>
      </w:del>
      <w:ins w:id="1324" w:author="user" w:date="2019-11-28T17:51:00Z">
        <w:r w:rsidR="00644D3E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and full lines </w:t>
      </w:r>
      <w:del w:id="1325" w:author="user" w:date="2019-11-28T17:52:00Z">
        <w:r w:rsidRPr="00E746B6" w:rsidDel="00644D3E">
          <w:rPr>
            <w:rFonts w:ascii="Times New Roman" w:hAnsi="Times New Roman" w:cs="Times New Roman"/>
            <w:color w:val="000000" w:themeColor="text1"/>
          </w:rPr>
          <w:delText xml:space="preserve">indicated </w:delText>
        </w:r>
      </w:del>
      <w:ins w:id="1326" w:author="user" w:date="2019-11-28T17:52:00Z">
        <w:r w:rsidR="00644D3E" w:rsidRPr="00E746B6">
          <w:rPr>
            <w:rFonts w:ascii="Times New Roman" w:hAnsi="Times New Roman" w:cs="Times New Roman"/>
            <w:color w:val="000000" w:themeColor="text1"/>
          </w:rPr>
          <w:t>indicat</w:t>
        </w:r>
        <w:r w:rsidR="00644D3E">
          <w:rPr>
            <w:rFonts w:ascii="Times New Roman" w:hAnsi="Times New Roman" w:cs="Times New Roman"/>
            <w:color w:val="000000" w:themeColor="text1"/>
          </w:rPr>
          <w:t>ing</w:t>
        </w:r>
        <w:r w:rsidR="00644D3E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the cassation</w:t>
      </w:r>
      <w:ins w:id="1327" w:author="user" w:date="2019-11-28T17:52:00Z">
        <w:r w:rsidR="00644D3E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of nivolumab treatment.</w:t>
      </w:r>
    </w:p>
    <w:p w14:paraId="03B350CE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proofErr w:type="spellStart"/>
      <w:r w:rsidRPr="00E746B6">
        <w:rPr>
          <w:rFonts w:ascii="Times New Roman" w:hAnsi="Times New Roman" w:cs="Times New Roman"/>
          <w:color w:val="000000" w:themeColor="text1"/>
        </w:rPr>
        <w:t>Abbr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: ED, Etoposide + Dexamethasone; GED, Gemcitabine + Etoposide + Dexamethasone;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CsA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746B6">
        <w:rPr>
          <w:rFonts w:ascii="Times New Roman" w:hAnsi="Times New Roman" w:cs="Times New Roman"/>
          <w:color w:val="000000" w:themeColor="text1"/>
        </w:rPr>
        <w:t>Cyclosporin</w:t>
      </w:r>
      <w:proofErr w:type="spellEnd"/>
      <w:r w:rsidRPr="00E746B6">
        <w:rPr>
          <w:rFonts w:ascii="Times New Roman" w:hAnsi="Times New Roman" w:cs="Times New Roman"/>
          <w:color w:val="000000" w:themeColor="text1"/>
        </w:rPr>
        <w:t xml:space="preserve"> A; L-Asp, L-Asparaginase; CR, complete response; PR, partial response.</w:t>
      </w:r>
    </w:p>
    <w:p w14:paraId="112FAD8E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</w:p>
    <w:p w14:paraId="6D21D555" w14:textId="77777777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E746B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Figure 2. Dynamics of clinical and laboratory parameters after nivolumab infusions in patients with clinical complete response </w:t>
      </w:r>
    </w:p>
    <w:p w14:paraId="46021949" w14:textId="0A4DBFBB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noProof/>
          <w:color w:val="000000" w:themeColor="text1"/>
        </w:rPr>
      </w:pPr>
      <w:r w:rsidRPr="00E746B6">
        <w:rPr>
          <w:rFonts w:ascii="Times New Roman" w:hAnsi="Times New Roman" w:cs="Times New Roman"/>
          <w:noProof/>
          <w:color w:val="000000" w:themeColor="text1"/>
        </w:rPr>
        <w:t xml:space="preserve">(A) </w:t>
      </w:r>
      <w:del w:id="1328" w:author="user" w:date="2019-11-28T17:55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 xml:space="preserve">Body </w:delText>
        </w:r>
      </w:del>
      <w:ins w:id="1329" w:author="user" w:date="2019-11-28T17:55:00Z">
        <w:r w:rsidR="00644D3E">
          <w:rPr>
            <w:rFonts w:ascii="Times New Roman" w:hAnsi="Times New Roman" w:cs="Times New Roman"/>
            <w:noProof/>
            <w:color w:val="000000" w:themeColor="text1"/>
          </w:rPr>
          <w:t>Dynamics of b</w:t>
        </w:r>
        <w:r w:rsidR="00644D3E" w:rsidRPr="00E746B6">
          <w:rPr>
            <w:rFonts w:ascii="Times New Roman" w:hAnsi="Times New Roman" w:cs="Times New Roman"/>
            <w:noProof/>
            <w:color w:val="000000" w:themeColor="text1"/>
          </w:rPr>
          <w:t xml:space="preserve">ody </w:t>
        </w:r>
      </w:ins>
      <w:r w:rsidRPr="00E746B6">
        <w:rPr>
          <w:rFonts w:ascii="Times New Roman" w:hAnsi="Times New Roman" w:cs="Times New Roman"/>
          <w:noProof/>
          <w:color w:val="000000" w:themeColor="text1"/>
        </w:rPr>
        <w:t>temperature</w:t>
      </w:r>
      <w:ins w:id="1330" w:author="user" w:date="2019-11-28T17:53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 (</w:t>
        </w:r>
      </w:ins>
      <w:ins w:id="1331" w:author="user" w:date="2019-11-28T17:54:00Z">
        <w:r w:rsidR="00644D3E">
          <w:rPr>
            <w:rFonts w:ascii="Times New Roman" w:hAnsi="Times New Roman" w:cs="Times New Roman"/>
            <w:noProof/>
            <w:color w:val="000000" w:themeColor="text1"/>
          </w:rPr>
          <w:t>black</w:t>
        </w:r>
      </w:ins>
      <w:ins w:id="1332" w:author="user" w:date="2019-11-28T17:53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 lines)</w:t>
        </w:r>
      </w:ins>
      <w:r w:rsidRPr="00E746B6">
        <w:rPr>
          <w:rFonts w:ascii="Times New Roman" w:hAnsi="Times New Roman" w:cs="Times New Roman"/>
          <w:noProof/>
          <w:color w:val="000000" w:themeColor="text1"/>
        </w:rPr>
        <w:t xml:space="preserve"> and plasma EBV-DNA </w:t>
      </w:r>
      <w:del w:id="1333" w:author="user" w:date="2019-11-28T17:53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 xml:space="preserve">changes </w:delText>
        </w:r>
      </w:del>
      <w:ins w:id="1334" w:author="user" w:date="2019-11-28T17:53:00Z">
        <w:r w:rsidR="00644D3E">
          <w:rPr>
            <w:rFonts w:ascii="Times New Roman" w:hAnsi="Times New Roman" w:cs="Times New Roman"/>
            <w:noProof/>
            <w:color w:val="000000" w:themeColor="text1"/>
          </w:rPr>
          <w:t>copy numbers</w:t>
        </w:r>
        <w:r w:rsidR="00644D3E" w:rsidRPr="00E746B6">
          <w:rPr>
            <w:rFonts w:ascii="Times New Roman" w:hAnsi="Times New Roman" w:cs="Times New Roman"/>
            <w:noProof/>
            <w:color w:val="000000" w:themeColor="text1"/>
          </w:rPr>
          <w:t xml:space="preserve"> </w:t>
        </w:r>
        <w:r w:rsidR="00644D3E">
          <w:rPr>
            <w:rFonts w:ascii="Times New Roman" w:hAnsi="Times New Roman" w:cs="Times New Roman"/>
            <w:noProof/>
            <w:color w:val="000000" w:themeColor="text1"/>
          </w:rPr>
          <w:t>(</w:t>
        </w:r>
      </w:ins>
      <w:ins w:id="1335" w:author="user" w:date="2019-11-28T17:54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blue lines) </w:t>
        </w:r>
      </w:ins>
      <w:del w:id="1336" w:author="user" w:date="2019-11-28T17:55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 xml:space="preserve">after nivolumab infusions </w:delText>
        </w:r>
      </w:del>
      <w:r w:rsidRPr="00E746B6">
        <w:rPr>
          <w:rFonts w:ascii="Times New Roman" w:hAnsi="Times New Roman" w:cs="Times New Roman"/>
          <w:noProof/>
          <w:color w:val="000000" w:themeColor="text1"/>
        </w:rPr>
        <w:t xml:space="preserve">in clinical CR patients (n=5) during </w:t>
      </w:r>
      <w:ins w:id="1337" w:author="user" w:date="2019-11-28T17:56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nivolumab </w:t>
        </w:r>
      </w:ins>
      <w:r w:rsidRPr="00E746B6">
        <w:rPr>
          <w:rFonts w:ascii="Times New Roman" w:hAnsi="Times New Roman" w:cs="Times New Roman"/>
          <w:noProof/>
          <w:color w:val="000000" w:themeColor="text1"/>
        </w:rPr>
        <w:t xml:space="preserve">induction therapy. (B) </w:t>
      </w:r>
      <w:del w:id="1338" w:author="user" w:date="2019-11-28T17:57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>Peripheral blood cell counts</w:delText>
        </w:r>
      </w:del>
      <w:ins w:id="1339" w:author="user" w:date="2019-11-28T17:57:00Z">
        <w:r w:rsidR="00644D3E">
          <w:rPr>
            <w:rFonts w:ascii="Times New Roman" w:hAnsi="Times New Roman" w:cs="Times New Roman"/>
            <w:noProof/>
            <w:color w:val="000000" w:themeColor="text1"/>
          </w:rPr>
          <w:t>Levels of</w:t>
        </w:r>
      </w:ins>
      <w:ins w:id="1340" w:author="user" w:date="2019-11-28T17:56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 white blood cells, platelets and hemoglobin</w:t>
        </w:r>
      </w:ins>
      <w:ins w:id="1341" w:author="user" w:date="2019-11-28T17:57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 </w:t>
        </w:r>
      </w:ins>
      <w:ins w:id="1342" w:author="user" w:date="2019-11-28T17:58:00Z">
        <w:r w:rsidR="00644D3E">
          <w:rPr>
            <w:rFonts w:ascii="Times New Roman" w:hAnsi="Times New Roman" w:cs="Times New Roman"/>
            <w:noProof/>
            <w:color w:val="000000" w:themeColor="text1"/>
          </w:rPr>
          <w:t>in</w:t>
        </w:r>
      </w:ins>
      <w:ins w:id="1343" w:author="user" w:date="2019-11-28T17:57:00Z">
        <w:r w:rsidR="00644D3E">
          <w:rPr>
            <w:rFonts w:ascii="Times New Roman" w:hAnsi="Times New Roman" w:cs="Times New Roman"/>
            <w:noProof/>
            <w:color w:val="000000" w:themeColor="text1"/>
          </w:rPr>
          <w:t xml:space="preserve"> peripheral blood</w:t>
        </w:r>
      </w:ins>
      <w:r w:rsidRPr="00E746B6">
        <w:rPr>
          <w:rFonts w:ascii="Times New Roman" w:hAnsi="Times New Roman" w:cs="Times New Roman"/>
          <w:noProof/>
          <w:color w:val="000000" w:themeColor="text1"/>
        </w:rPr>
        <w:t xml:space="preserve"> </w:t>
      </w:r>
      <w:del w:id="1344" w:author="user" w:date="2019-11-28T17:58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 xml:space="preserve">in </w:delText>
        </w:r>
      </w:del>
      <w:ins w:id="1345" w:author="user" w:date="2019-11-28T17:58:00Z">
        <w:r w:rsidR="00644D3E">
          <w:rPr>
            <w:rFonts w:ascii="Times New Roman" w:hAnsi="Times New Roman" w:cs="Times New Roman"/>
            <w:noProof/>
            <w:color w:val="000000" w:themeColor="text1"/>
          </w:rPr>
          <w:t>of</w:t>
        </w:r>
        <w:r w:rsidR="00644D3E" w:rsidRPr="00E746B6">
          <w:rPr>
            <w:rFonts w:ascii="Times New Roman" w:hAnsi="Times New Roman" w:cs="Times New Roman"/>
            <w:noProof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noProof/>
          <w:color w:val="000000" w:themeColor="text1"/>
        </w:rPr>
        <w:t xml:space="preserve">clinical CR patients. (C-D) </w:t>
      </w:r>
      <w:del w:id="1346" w:author="user" w:date="2019-11-28T17:58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>The l</w:delText>
        </w:r>
      </w:del>
      <w:ins w:id="1347" w:author="user" w:date="2019-11-28T17:58:00Z">
        <w:r w:rsidR="00644D3E">
          <w:rPr>
            <w:rFonts w:ascii="Times New Roman" w:hAnsi="Times New Roman" w:cs="Times New Roman"/>
            <w:noProof/>
            <w:color w:val="000000" w:themeColor="text1"/>
          </w:rPr>
          <w:t>L</w:t>
        </w:r>
      </w:ins>
      <w:r w:rsidRPr="00E746B6">
        <w:rPr>
          <w:rFonts w:ascii="Times New Roman" w:hAnsi="Times New Roman" w:cs="Times New Roman"/>
          <w:noProof/>
          <w:color w:val="000000" w:themeColor="text1"/>
        </w:rPr>
        <w:t xml:space="preserve">evels of </w:t>
      </w:r>
      <w:ins w:id="1348" w:author="Liu Pengpeng" w:date="2019-11-23T22:12:00Z">
        <w:r w:rsidR="00A50CFA" w:rsidRPr="00E746B6">
          <w:rPr>
            <w:rFonts w:ascii="Times New Roman" w:hAnsi="Times New Roman" w:cs="Times New Roman"/>
            <w:noProof/>
            <w:color w:val="000000" w:themeColor="text1"/>
          </w:rPr>
          <w:t>sCD25</w:t>
        </w:r>
      </w:ins>
      <w:del w:id="1349" w:author="Liu Pengpeng" w:date="2019-11-23T22:12:00Z">
        <w:r w:rsidRPr="00E746B6" w:rsidDel="00A50CFA">
          <w:rPr>
            <w:rFonts w:ascii="Times New Roman" w:hAnsi="Times New Roman" w:cs="Times New Roman"/>
            <w:noProof/>
            <w:color w:val="000000" w:themeColor="text1"/>
          </w:rPr>
          <w:delText>ferritin</w:delText>
        </w:r>
      </w:del>
      <w:r w:rsidRPr="00E746B6">
        <w:rPr>
          <w:rFonts w:ascii="Times New Roman" w:hAnsi="Times New Roman" w:cs="Times New Roman"/>
          <w:noProof/>
          <w:color w:val="000000" w:themeColor="text1"/>
        </w:rPr>
        <w:t xml:space="preserve"> (C) and </w:t>
      </w:r>
      <w:ins w:id="1350" w:author="Liu Pengpeng" w:date="2019-11-23T22:12:00Z">
        <w:r w:rsidR="00A50CFA" w:rsidRPr="00E746B6">
          <w:rPr>
            <w:rFonts w:ascii="Times New Roman" w:hAnsi="Times New Roman" w:cs="Times New Roman"/>
            <w:noProof/>
            <w:color w:val="000000" w:themeColor="text1"/>
          </w:rPr>
          <w:t>ferritin</w:t>
        </w:r>
        <w:r w:rsidR="00A50CFA" w:rsidRPr="00E746B6" w:rsidDel="00A50CFA">
          <w:rPr>
            <w:rFonts w:ascii="Times New Roman" w:hAnsi="Times New Roman" w:cs="Times New Roman"/>
            <w:noProof/>
            <w:color w:val="000000" w:themeColor="text1"/>
          </w:rPr>
          <w:t xml:space="preserve"> </w:t>
        </w:r>
      </w:ins>
      <w:del w:id="1351" w:author="Liu Pengpeng" w:date="2019-11-23T22:12:00Z">
        <w:r w:rsidRPr="00E746B6" w:rsidDel="00A50CFA">
          <w:rPr>
            <w:rFonts w:ascii="Times New Roman" w:hAnsi="Times New Roman" w:cs="Times New Roman"/>
            <w:noProof/>
            <w:color w:val="000000" w:themeColor="text1"/>
          </w:rPr>
          <w:delText xml:space="preserve">sCD25 </w:delText>
        </w:r>
      </w:del>
      <w:r w:rsidRPr="00E746B6">
        <w:rPr>
          <w:rFonts w:ascii="Times New Roman" w:hAnsi="Times New Roman" w:cs="Times New Roman"/>
          <w:noProof/>
          <w:color w:val="000000" w:themeColor="text1"/>
        </w:rPr>
        <w:t xml:space="preserve">(D) </w:t>
      </w:r>
      <w:ins w:id="1352" w:author="user" w:date="2019-11-28T17:58:00Z">
        <w:r w:rsidR="00644D3E">
          <w:rPr>
            <w:rFonts w:ascii="Times New Roman" w:hAnsi="Times New Roman" w:cs="Times New Roman"/>
            <w:noProof/>
            <w:color w:val="000000" w:themeColor="text1"/>
          </w:rPr>
          <w:t>in peripheral blood of</w:t>
        </w:r>
      </w:ins>
      <w:del w:id="1353" w:author="user" w:date="2019-11-28T17:58:00Z">
        <w:r w:rsidRPr="00E746B6" w:rsidDel="00644D3E">
          <w:rPr>
            <w:rFonts w:ascii="Times New Roman" w:hAnsi="Times New Roman" w:cs="Times New Roman"/>
            <w:noProof/>
            <w:color w:val="000000" w:themeColor="text1"/>
          </w:rPr>
          <w:delText>in</w:delText>
        </w:r>
      </w:del>
      <w:r w:rsidRPr="00E746B6">
        <w:rPr>
          <w:rFonts w:ascii="Times New Roman" w:hAnsi="Times New Roman" w:cs="Times New Roman"/>
          <w:noProof/>
          <w:color w:val="000000" w:themeColor="text1"/>
        </w:rPr>
        <w:t xml:space="preserve"> clinical CR patients.</w:t>
      </w:r>
    </w:p>
    <w:p w14:paraId="5990E5A7" w14:textId="77777777" w:rsidR="0033265E" w:rsidRPr="00A50CFA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</w:p>
    <w:p w14:paraId="26C7133B" w14:textId="6A25FB19" w:rsidR="0033265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E746B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Figure 3. Single cell </w:t>
      </w:r>
      <w:del w:id="1354" w:author="user" w:date="2019-11-28T17:59:00Z">
        <w:r w:rsidRPr="00E746B6" w:rsidDel="009A183D">
          <w:rPr>
            <w:rFonts w:ascii="Times New Roman" w:hAnsi="Times New Roman" w:cs="Times New Roman"/>
            <w:b/>
            <w:bCs/>
            <w:noProof/>
            <w:color w:val="000000" w:themeColor="text1"/>
          </w:rPr>
          <w:delText xml:space="preserve">transcriptome </w:delText>
        </w:r>
      </w:del>
      <w:ins w:id="1355" w:author="user" w:date="2019-11-28T17:59:00Z">
        <w:r w:rsidR="009A183D">
          <w:rPr>
            <w:rFonts w:ascii="Times New Roman" w:hAnsi="Times New Roman" w:cs="Times New Roman"/>
            <w:b/>
            <w:bCs/>
            <w:noProof/>
            <w:color w:val="000000" w:themeColor="text1"/>
          </w:rPr>
          <w:t>RNA sequencing</w:t>
        </w:r>
        <w:r w:rsidR="009A183D" w:rsidRPr="00E746B6">
          <w:rPr>
            <w:rFonts w:ascii="Times New Roman" w:hAnsi="Times New Roman" w:cs="Times New Roman"/>
            <w:b/>
            <w:bCs/>
            <w:noProof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analysis of peripheral </w:t>
      </w:r>
      <w:del w:id="1356" w:author="user" w:date="2019-11-28T17:59:00Z">
        <w:r w:rsidRPr="00E746B6" w:rsidDel="00706D5A">
          <w:rPr>
            <w:rFonts w:ascii="Times New Roman" w:hAnsi="Times New Roman" w:cs="Times New Roman"/>
            <w:b/>
            <w:bCs/>
            <w:noProof/>
            <w:color w:val="000000" w:themeColor="text1"/>
          </w:rPr>
          <w:delText xml:space="preserve">white </w:delText>
        </w:r>
      </w:del>
      <w:r w:rsidRPr="00E746B6">
        <w:rPr>
          <w:rFonts w:ascii="Times New Roman" w:hAnsi="Times New Roman" w:cs="Times New Roman"/>
          <w:b/>
          <w:bCs/>
          <w:noProof/>
          <w:color w:val="000000" w:themeColor="text1"/>
        </w:rPr>
        <w:t>blood cells of patient 7 before and after nivolumab infusions.</w:t>
      </w:r>
    </w:p>
    <w:p w14:paraId="3E3996ED" w14:textId="30B03EED" w:rsidR="00723CEE" w:rsidRPr="00E746B6" w:rsidRDefault="0033265E" w:rsidP="0033265E">
      <w:pPr>
        <w:spacing w:beforeLines="50" w:before="211" w:afterLines="50" w:after="211"/>
        <w:rPr>
          <w:rFonts w:ascii="Times New Roman" w:hAnsi="Times New Roman" w:cs="Times New Roman"/>
          <w:color w:val="000000" w:themeColor="text1"/>
        </w:rPr>
      </w:pPr>
      <w:r w:rsidRPr="00E746B6">
        <w:rPr>
          <w:rFonts w:ascii="Times New Roman" w:hAnsi="Times New Roman" w:cs="Times New Roman"/>
          <w:noProof/>
          <w:color w:val="000000" w:themeColor="text1"/>
        </w:rPr>
        <w:t>(A)</w:t>
      </w:r>
      <w:r w:rsidRPr="00E746B6">
        <w:rPr>
          <w:rFonts w:ascii="Times New Roman" w:hAnsi="Times New Roman" w:cs="Times New Roman"/>
          <w:color w:val="000000" w:themeColor="text1"/>
        </w:rPr>
        <w:t xml:space="preserve"> Up</w:t>
      </w:r>
      <w:ins w:id="1357" w:author="Liu Pengpeng" w:date="2019-11-23T22:12:00Z">
        <w:r w:rsidR="00A50CFA">
          <w:rPr>
            <w:rFonts w:ascii="Times New Roman" w:hAnsi="Times New Roman" w:cs="Times New Roman"/>
            <w:color w:val="000000" w:themeColor="text1"/>
          </w:rPr>
          <w:t>per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, violin plots showing the expressions of IFNG, GZMB and LAG3 in CD8 T cells at different time points. </w:t>
      </w:r>
      <w:ins w:id="1358" w:author="Liu Pengpeng" w:date="2019-11-23T22:12:00Z">
        <w:r w:rsidR="00A50CFA">
          <w:rPr>
            <w:rFonts w:ascii="Times New Roman" w:hAnsi="Times New Roman" w:cs="Times New Roman"/>
            <w:color w:val="000000" w:themeColor="text1"/>
          </w:rPr>
          <w:t>Lower</w:t>
        </w:r>
      </w:ins>
      <w:del w:id="1359" w:author="Liu Pengpeng" w:date="2019-11-23T22:12:00Z">
        <w:r w:rsidRPr="00E746B6" w:rsidDel="00A50CFA">
          <w:rPr>
            <w:rFonts w:ascii="Times New Roman" w:hAnsi="Times New Roman" w:cs="Times New Roman"/>
            <w:color w:val="000000" w:themeColor="text1"/>
          </w:rPr>
          <w:delText>Down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, pie charts showing the ratios of IFNG, GZMB and LAG3 positive CD8 T cells at different time points. (B) Expression levels of </w:t>
      </w:r>
      <w:del w:id="1360" w:author="user" w:date="2019-11-28T18:03:00Z">
        <w:r w:rsidRPr="00E746B6" w:rsidDel="004D42A5">
          <w:rPr>
            <w:rFonts w:ascii="Times New Roman" w:hAnsi="Times New Roman" w:cs="Times New Roman"/>
            <w:color w:val="000000" w:themeColor="text1"/>
          </w:rPr>
          <w:delText xml:space="preserve">PDCD1 </w:delText>
        </w:r>
      </w:del>
      <w:ins w:id="1361" w:author="user" w:date="2019-11-28T18:03:00Z">
        <w:r w:rsidR="004D42A5" w:rsidRPr="00E746B6">
          <w:rPr>
            <w:rFonts w:ascii="Times New Roman" w:hAnsi="Times New Roman" w:cs="Times New Roman"/>
            <w:color w:val="000000" w:themeColor="text1"/>
          </w:rPr>
          <w:t>PD</w:t>
        </w:r>
        <w:r w:rsidR="004D42A5">
          <w:rPr>
            <w:rFonts w:ascii="Times New Roman" w:hAnsi="Times New Roman" w:cs="Times New Roman"/>
            <w:color w:val="000000" w:themeColor="text1"/>
          </w:rPr>
          <w:t>-</w:t>
        </w:r>
        <w:r w:rsidR="004D42A5" w:rsidRPr="00E746B6">
          <w:rPr>
            <w:rFonts w:ascii="Times New Roman" w:hAnsi="Times New Roman" w:cs="Times New Roman"/>
            <w:color w:val="000000" w:themeColor="text1"/>
          </w:rPr>
          <w:t xml:space="preserve">1 </w:t>
        </w:r>
      </w:ins>
      <w:r w:rsidRPr="00E746B6">
        <w:rPr>
          <w:rFonts w:ascii="Times New Roman" w:hAnsi="Times New Roman" w:cs="Times New Roman"/>
          <w:color w:val="000000" w:themeColor="text1"/>
        </w:rPr>
        <w:t>projected on t-SNE graphs</w:t>
      </w:r>
      <w:ins w:id="1362" w:author="user" w:date="2019-11-28T18:03:00Z">
        <w:r w:rsidR="004D42A5">
          <w:rPr>
            <w:rFonts w:ascii="Times New Roman" w:hAnsi="Times New Roman" w:cs="Times New Roman"/>
            <w:color w:val="000000" w:themeColor="text1"/>
          </w:rPr>
          <w:t xml:space="preserve"> of T</w:t>
        </w:r>
        <w:r w:rsidR="004D42A5" w:rsidRPr="004D42A5">
          <w:rPr>
            <w:rFonts w:ascii="Times New Roman" w:hAnsi="Times New Roman" w:cs="Times New Roman"/>
            <w:color w:val="000000" w:themeColor="text1"/>
            <w:vertAlign w:val="subscript"/>
            <w:rPrChange w:id="1363" w:author="user" w:date="2019-11-28T18:04:00Z">
              <w:rPr>
                <w:rFonts w:ascii="Times New Roman" w:hAnsi="Times New Roman" w:cs="Times New Roman"/>
                <w:color w:val="000000" w:themeColor="text1"/>
              </w:rPr>
            </w:rPrChange>
          </w:rPr>
          <w:t>0</w:t>
        </w:r>
        <w:r w:rsidR="004D42A5">
          <w:rPr>
            <w:rFonts w:ascii="Times New Roman" w:hAnsi="Times New Roman" w:cs="Times New Roman"/>
            <w:color w:val="000000" w:themeColor="text1"/>
          </w:rPr>
          <w:t xml:space="preserve"> and T</w:t>
        </w:r>
        <w:r w:rsidR="004D42A5" w:rsidRPr="004D42A5">
          <w:rPr>
            <w:rFonts w:ascii="Times New Roman" w:hAnsi="Times New Roman" w:cs="Times New Roman"/>
            <w:color w:val="000000" w:themeColor="text1"/>
            <w:vertAlign w:val="subscript"/>
            <w:rPrChange w:id="1364" w:author="user" w:date="2019-11-28T18:04:00Z">
              <w:rPr>
                <w:rFonts w:ascii="Times New Roman" w:hAnsi="Times New Roman" w:cs="Times New Roman"/>
                <w:color w:val="000000" w:themeColor="text1"/>
              </w:rPr>
            </w:rPrChange>
          </w:rPr>
          <w:t>1</w:t>
        </w:r>
        <w:r w:rsidR="004D42A5">
          <w:rPr>
            <w:rFonts w:ascii="Times New Roman" w:hAnsi="Times New Roman" w:cs="Times New Roman"/>
            <w:color w:val="000000" w:themeColor="text1"/>
          </w:rPr>
          <w:t xml:space="preserve"> peripheral blood cells</w:t>
        </w:r>
      </w:ins>
      <w:r w:rsidRPr="00E746B6">
        <w:rPr>
          <w:rFonts w:ascii="Times New Roman" w:hAnsi="Times New Roman" w:cs="Times New Roman"/>
          <w:color w:val="000000" w:themeColor="text1"/>
        </w:rPr>
        <w:t>. (</w:t>
      </w:r>
      <w:r w:rsidRPr="00E746B6">
        <w:rPr>
          <w:rFonts w:ascii="Times New Roman" w:hAnsi="Times New Roman" w:cs="Times New Roman"/>
          <w:noProof/>
          <w:color w:val="000000" w:themeColor="text1"/>
        </w:rPr>
        <w:t>C-D)</w:t>
      </w:r>
      <w:r w:rsidRPr="00E746B6">
        <w:rPr>
          <w:rFonts w:ascii="Times New Roman" w:hAnsi="Times New Roman" w:cs="Times New Roman"/>
          <w:color w:val="000000" w:themeColor="text1"/>
        </w:rPr>
        <w:t xml:space="preserve"> Regulatory networks of </w:t>
      </w:r>
      <w:del w:id="1365" w:author="user" w:date="2019-11-28T18:05:00Z">
        <w:r w:rsidRPr="00E746B6" w:rsidDel="004D42A5">
          <w:rPr>
            <w:rFonts w:ascii="Times New Roman" w:hAnsi="Times New Roman" w:cs="Times New Roman"/>
            <w:color w:val="000000" w:themeColor="text1"/>
          </w:rPr>
          <w:delText>highly expressed</w:delText>
        </w:r>
      </w:del>
      <w:ins w:id="1366" w:author="user" w:date="2019-11-28T18:05:00Z">
        <w:r w:rsidR="004D42A5">
          <w:rPr>
            <w:rFonts w:ascii="Times New Roman" w:hAnsi="Times New Roman" w:cs="Times New Roman"/>
            <w:color w:val="000000" w:themeColor="text1"/>
          </w:rPr>
          <w:t>signature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genes in </w:t>
      </w:r>
      <w:del w:id="1367" w:author="user" w:date="2019-11-28T18:05:00Z">
        <w:r w:rsidRPr="00E746B6" w:rsidDel="004D42A5">
          <w:rPr>
            <w:rFonts w:ascii="Times New Roman" w:hAnsi="Times New Roman" w:cs="Times New Roman"/>
            <w:color w:val="000000" w:themeColor="text1"/>
          </w:rPr>
          <w:delText xml:space="preserve">HLH </w:delText>
        </w:r>
      </w:del>
      <w:ins w:id="1368" w:author="user" w:date="2019-11-28T18:05:00Z">
        <w:r w:rsidR="004D42A5">
          <w:rPr>
            <w:rFonts w:ascii="Times New Roman" w:hAnsi="Times New Roman" w:cs="Times New Roman"/>
            <w:color w:val="000000" w:themeColor="text1"/>
          </w:rPr>
          <w:t xml:space="preserve">CD8 T cells </w:t>
        </w:r>
      </w:ins>
      <w:ins w:id="1369" w:author="user" w:date="2019-11-28T18:06:00Z">
        <w:r w:rsidR="004D42A5">
          <w:rPr>
            <w:rFonts w:ascii="Times New Roman" w:hAnsi="Times New Roman" w:cs="Times New Roman"/>
            <w:color w:val="000000" w:themeColor="text1"/>
          </w:rPr>
          <w:t>at</w:t>
        </w:r>
      </w:ins>
      <w:ins w:id="1370" w:author="user" w:date="2019-11-28T18:05:00Z">
        <w:r w:rsidR="004D42A5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E746B6">
        <w:rPr>
          <w:rFonts w:ascii="Times New Roman" w:hAnsi="Times New Roman" w:cs="Times New Roman"/>
          <w:color w:val="000000" w:themeColor="text1"/>
        </w:rPr>
        <w:t xml:space="preserve"> (C) and T</w:t>
      </w:r>
      <w:r w:rsidRPr="00E746B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E746B6">
        <w:rPr>
          <w:rFonts w:ascii="Times New Roman" w:hAnsi="Times New Roman" w:cs="Times New Roman"/>
          <w:color w:val="000000" w:themeColor="text1"/>
        </w:rPr>
        <w:t xml:space="preserve"> (D)</w:t>
      </w:r>
      <w:ins w:id="1371" w:author="user" w:date="2019-11-28T18:07:00Z">
        <w:r w:rsidR="00F90C6D">
          <w:rPr>
            <w:rFonts w:ascii="Times New Roman" w:hAnsi="Times New Roman" w:cs="Times New Roman"/>
            <w:color w:val="000000" w:themeColor="text1"/>
          </w:rPr>
          <w:t xml:space="preserve">, analyzed with </w:t>
        </w:r>
        <w:proofErr w:type="spellStart"/>
        <w:r w:rsidR="00F90C6D">
          <w:rPr>
            <w:rFonts w:ascii="Times New Roman" w:hAnsi="Times New Roman" w:cs="Times New Roman"/>
            <w:color w:val="000000" w:themeColor="text1"/>
          </w:rPr>
          <w:t>ClusterProfiler</w:t>
        </w:r>
      </w:ins>
      <w:proofErr w:type="spellEnd"/>
      <w:del w:id="1372" w:author="user" w:date="2019-11-28T18:06:00Z">
        <w:r w:rsidRPr="00E746B6" w:rsidDel="004D42A5">
          <w:rPr>
            <w:rFonts w:ascii="Times New Roman" w:hAnsi="Times New Roman" w:cs="Times New Roman"/>
            <w:color w:val="000000" w:themeColor="text1"/>
          </w:rPr>
          <w:delText xml:space="preserve"> CD8T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. </w:t>
      </w:r>
      <w:del w:id="1373" w:author="user" w:date="2019-11-28T18:07:00Z">
        <w:r w:rsidRPr="00E746B6" w:rsidDel="00F90C6D">
          <w:rPr>
            <w:rFonts w:ascii="Times New Roman" w:hAnsi="Times New Roman" w:cs="Times New Roman"/>
            <w:color w:val="000000" w:themeColor="text1"/>
          </w:rPr>
          <w:delText>Relative s</w:delText>
        </w:r>
      </w:del>
      <w:ins w:id="1374" w:author="user" w:date="2019-11-28T18:07:00Z">
        <w:r w:rsidR="00F90C6D">
          <w:rPr>
            <w:rFonts w:ascii="Times New Roman" w:hAnsi="Times New Roman" w:cs="Times New Roman"/>
            <w:color w:val="000000" w:themeColor="text1"/>
          </w:rPr>
          <w:t>S</w:t>
        </w:r>
      </w:ins>
      <w:r w:rsidRPr="00E746B6">
        <w:rPr>
          <w:rFonts w:ascii="Times New Roman" w:hAnsi="Times New Roman" w:cs="Times New Roman"/>
          <w:color w:val="000000" w:themeColor="text1"/>
        </w:rPr>
        <w:t>izes of circles for enriched pathways indicate the numbers of genes enriched in these pathways and colors of dots for each gene indicate</w:t>
      </w:r>
      <w:del w:id="1375" w:author="user" w:date="2019-11-28T18:08:00Z">
        <w:r w:rsidRPr="00E746B6" w:rsidDel="00767241">
          <w:rPr>
            <w:rFonts w:ascii="Times New Roman" w:hAnsi="Times New Roman" w:cs="Times New Roman"/>
            <w:color w:val="000000" w:themeColor="text1"/>
          </w:rPr>
          <w:delText>s</w:delText>
        </w:r>
      </w:del>
      <w:r w:rsidRPr="00E746B6">
        <w:rPr>
          <w:rFonts w:ascii="Times New Roman" w:hAnsi="Times New Roman" w:cs="Times New Roman"/>
          <w:color w:val="000000" w:themeColor="text1"/>
        </w:rPr>
        <w:t xml:space="preserve"> the</w:t>
      </w:r>
      <w:ins w:id="1376" w:author="user" w:date="2019-11-28T18:08:00Z">
        <w:r w:rsidR="00767241">
          <w:rPr>
            <w:rFonts w:ascii="Times New Roman" w:hAnsi="Times New Roman" w:cs="Times New Roman"/>
            <w:color w:val="000000" w:themeColor="text1"/>
          </w:rPr>
          <w:t>ir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 relative expression levels. (</w:t>
      </w:r>
      <w:r w:rsidRPr="00E746B6">
        <w:rPr>
          <w:rFonts w:ascii="Times New Roman" w:hAnsi="Times New Roman" w:cs="Times New Roman"/>
          <w:noProof/>
          <w:color w:val="000000" w:themeColor="text1"/>
        </w:rPr>
        <w:t>E)</w:t>
      </w:r>
      <w:r w:rsidRPr="00E746B6">
        <w:rPr>
          <w:rFonts w:ascii="Times New Roman" w:hAnsi="Times New Roman" w:cs="Times New Roman"/>
          <w:color w:val="000000" w:themeColor="text1"/>
        </w:rPr>
        <w:t xml:space="preserve"> </w:t>
      </w:r>
      <w:del w:id="1377" w:author="user" w:date="2019-11-28T18:11:00Z">
        <w:r w:rsidRPr="00E746B6" w:rsidDel="00DF252A">
          <w:rPr>
            <w:rFonts w:ascii="Times New Roman" w:hAnsi="Times New Roman" w:cs="Times New Roman"/>
            <w:color w:val="000000" w:themeColor="text1"/>
          </w:rPr>
          <w:delText xml:space="preserve">Diagraph </w:delText>
        </w:r>
      </w:del>
      <w:ins w:id="1378" w:author="user" w:date="2019-11-28T18:11:00Z">
        <w:r w:rsidR="00DF252A">
          <w:rPr>
            <w:rFonts w:ascii="Times New Roman" w:hAnsi="Times New Roman" w:cs="Times New Roman"/>
            <w:color w:val="000000" w:themeColor="text1"/>
          </w:rPr>
          <w:t>Line chart</w:t>
        </w:r>
        <w:r w:rsidR="00DF252A" w:rsidRPr="00E746B6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E746B6">
        <w:rPr>
          <w:rFonts w:ascii="Times New Roman" w:hAnsi="Times New Roman" w:cs="Times New Roman"/>
          <w:color w:val="000000" w:themeColor="text1"/>
        </w:rPr>
        <w:t>showing intracellular EBV-DNA copies in NK, B and T cells. (</w:t>
      </w:r>
      <w:r w:rsidRPr="00E746B6">
        <w:rPr>
          <w:rFonts w:ascii="Times New Roman" w:hAnsi="Times New Roman" w:cs="Times New Roman"/>
          <w:noProof/>
          <w:color w:val="000000" w:themeColor="text1"/>
        </w:rPr>
        <w:t>F)</w:t>
      </w:r>
      <w:r w:rsidRPr="00E746B6">
        <w:rPr>
          <w:rFonts w:ascii="Times New Roman" w:hAnsi="Times New Roman" w:cs="Times New Roman"/>
          <w:color w:val="000000" w:themeColor="text1"/>
        </w:rPr>
        <w:t xml:space="preserve"> Heatmap showing the expression levels of HLH-related genes in CD8 T cells. (G) Heatmaps showing the expression levels of GO leucocyte degranulation </w:t>
      </w:r>
      <w:ins w:id="1379" w:author="user" w:date="2019-11-28T18:12:00Z">
        <w:r w:rsidR="00DF252A">
          <w:rPr>
            <w:rFonts w:ascii="Times New Roman" w:hAnsi="Times New Roman" w:cs="Times New Roman"/>
            <w:color w:val="000000" w:themeColor="text1"/>
          </w:rPr>
          <w:t xml:space="preserve">genes </w:t>
        </w:r>
      </w:ins>
      <w:ins w:id="1380" w:author="user" w:date="2019-11-28T18:13:00Z">
        <w:r w:rsidR="00DF252A">
          <w:rPr>
            <w:rFonts w:ascii="Times New Roman" w:hAnsi="Times New Roman" w:cs="Times New Roman"/>
            <w:color w:val="000000" w:themeColor="text1"/>
          </w:rPr>
          <w:t xml:space="preserve">(left) </w:t>
        </w:r>
      </w:ins>
      <w:r w:rsidRPr="00E746B6">
        <w:rPr>
          <w:rFonts w:ascii="Times New Roman" w:hAnsi="Times New Roman" w:cs="Times New Roman"/>
          <w:color w:val="000000" w:themeColor="text1"/>
        </w:rPr>
        <w:t xml:space="preserve">and Costimulatory receptors genes </w:t>
      </w:r>
      <w:ins w:id="1381" w:author="user" w:date="2019-11-28T18:13:00Z">
        <w:r w:rsidR="00DF252A">
          <w:rPr>
            <w:rFonts w:ascii="Times New Roman" w:hAnsi="Times New Roman" w:cs="Times New Roman"/>
            <w:color w:val="000000" w:themeColor="text1"/>
          </w:rPr>
          <w:t xml:space="preserve">(right) </w:t>
        </w:r>
      </w:ins>
      <w:r w:rsidRPr="00E746B6">
        <w:rPr>
          <w:rFonts w:ascii="Times New Roman" w:hAnsi="Times New Roman" w:cs="Times New Roman"/>
          <w:color w:val="000000" w:themeColor="text1"/>
        </w:rPr>
        <w:t>in CD8 T cells.</w:t>
      </w:r>
    </w:p>
    <w:sectPr w:rsidR="00723CEE" w:rsidRPr="00E746B6" w:rsidSect="00AB4451">
      <w:type w:val="continuous"/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427DD" w14:textId="77777777" w:rsidR="00D2129B" w:rsidRDefault="00D2129B" w:rsidP="009410F4">
      <w:r>
        <w:separator/>
      </w:r>
    </w:p>
  </w:endnote>
  <w:endnote w:type="continuationSeparator" w:id="0">
    <w:p w14:paraId="10ADE456" w14:textId="77777777" w:rsidR="00D2129B" w:rsidRDefault="00D2129B" w:rsidP="0094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14D9E" w14:textId="77777777" w:rsidR="00D2129B" w:rsidRDefault="00D2129B" w:rsidP="009410F4">
      <w:r>
        <w:separator/>
      </w:r>
    </w:p>
  </w:footnote>
  <w:footnote w:type="continuationSeparator" w:id="0">
    <w:p w14:paraId="042E1171" w14:textId="77777777" w:rsidR="00D2129B" w:rsidRDefault="00D2129B" w:rsidP="00941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A0E"/>
    <w:multiLevelType w:val="hybridMultilevel"/>
    <w:tmpl w:val="52E827A6"/>
    <w:lvl w:ilvl="0" w:tplc="51C67D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 Pengpeng">
    <w15:presenceInfo w15:providerId="Windows Live" w15:userId="8762523e317b6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lood&lt;/Style&gt;&lt;LeftDelim&gt;{&lt;/LeftDelim&gt;&lt;RightDelim&gt;}&lt;/RightDelim&gt;&lt;FontName&gt;DengXi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zarx5f6avwt6ee0ac59z9cdvdf5fzxev90&quot;&gt;PD-1 treat EBV-related HLH&lt;record-ids&gt;&lt;item&gt;5&lt;/item&gt;&lt;item&gt;16&lt;/item&gt;&lt;item&gt;37&lt;/item&gt;&lt;item&gt;38&lt;/item&gt;&lt;item&gt;55&lt;/item&gt;&lt;item&gt;56&lt;/item&gt;&lt;item&gt;63&lt;/item&gt;&lt;item&gt;67&lt;/item&gt;&lt;item&gt;84&lt;/item&gt;&lt;item&gt;99&lt;/item&gt;&lt;item&gt;110&lt;/item&gt;&lt;item&gt;113&lt;/item&gt;&lt;item&gt;121&lt;/item&gt;&lt;item&gt;123&lt;/item&gt;&lt;item&gt;148&lt;/item&gt;&lt;item&gt;149&lt;/item&gt;&lt;item&gt;152&lt;/item&gt;&lt;item&gt;153&lt;/item&gt;&lt;item&gt;157&lt;/item&gt;&lt;item&gt;158&lt;/item&gt;&lt;item&gt;159&lt;/item&gt;&lt;item&gt;162&lt;/item&gt;&lt;item&gt;163&lt;/item&gt;&lt;item&gt;164&lt;/item&gt;&lt;item&gt;167&lt;/item&gt;&lt;item&gt;168&lt;/item&gt;&lt;item&gt;174&lt;/item&gt;&lt;item&gt;175&lt;/item&gt;&lt;/record-ids&gt;&lt;/item&gt;&lt;/Libraries&gt;"/>
  </w:docVars>
  <w:rsids>
    <w:rsidRoot w:val="0033265E"/>
    <w:rsid w:val="00006B9E"/>
    <w:rsid w:val="00007910"/>
    <w:rsid w:val="00007C4D"/>
    <w:rsid w:val="000112F7"/>
    <w:rsid w:val="00016752"/>
    <w:rsid w:val="000260C7"/>
    <w:rsid w:val="0004033E"/>
    <w:rsid w:val="00046FDC"/>
    <w:rsid w:val="000507C8"/>
    <w:rsid w:val="00053EB5"/>
    <w:rsid w:val="00070656"/>
    <w:rsid w:val="000712E1"/>
    <w:rsid w:val="00077828"/>
    <w:rsid w:val="0007796D"/>
    <w:rsid w:val="00081536"/>
    <w:rsid w:val="00091AAA"/>
    <w:rsid w:val="0009369A"/>
    <w:rsid w:val="000A2332"/>
    <w:rsid w:val="000A5CB0"/>
    <w:rsid w:val="000B74C9"/>
    <w:rsid w:val="00102F62"/>
    <w:rsid w:val="0012235D"/>
    <w:rsid w:val="00136F7A"/>
    <w:rsid w:val="00140E15"/>
    <w:rsid w:val="00141BC8"/>
    <w:rsid w:val="001431F9"/>
    <w:rsid w:val="00154625"/>
    <w:rsid w:val="001607EE"/>
    <w:rsid w:val="0016390A"/>
    <w:rsid w:val="001760E3"/>
    <w:rsid w:val="00176B27"/>
    <w:rsid w:val="001868D6"/>
    <w:rsid w:val="001B39F9"/>
    <w:rsid w:val="001B56A2"/>
    <w:rsid w:val="001B68C8"/>
    <w:rsid w:val="001C1C8B"/>
    <w:rsid w:val="001D01D5"/>
    <w:rsid w:val="001D132A"/>
    <w:rsid w:val="001E31D8"/>
    <w:rsid w:val="001F3C83"/>
    <w:rsid w:val="00201D6B"/>
    <w:rsid w:val="0020472E"/>
    <w:rsid w:val="00205389"/>
    <w:rsid w:val="002107BC"/>
    <w:rsid w:val="00221293"/>
    <w:rsid w:val="00224710"/>
    <w:rsid w:val="00245B79"/>
    <w:rsid w:val="00247203"/>
    <w:rsid w:val="00261438"/>
    <w:rsid w:val="00265BD4"/>
    <w:rsid w:val="00265FDA"/>
    <w:rsid w:val="002703B3"/>
    <w:rsid w:val="002750E1"/>
    <w:rsid w:val="0028427F"/>
    <w:rsid w:val="002C236E"/>
    <w:rsid w:val="002C2C4B"/>
    <w:rsid w:val="002D6E0F"/>
    <w:rsid w:val="002E5BFA"/>
    <w:rsid w:val="002E72C1"/>
    <w:rsid w:val="002F249F"/>
    <w:rsid w:val="002F321B"/>
    <w:rsid w:val="00303B1F"/>
    <w:rsid w:val="00306A1D"/>
    <w:rsid w:val="003105EE"/>
    <w:rsid w:val="00316725"/>
    <w:rsid w:val="0033265E"/>
    <w:rsid w:val="00355087"/>
    <w:rsid w:val="0036095E"/>
    <w:rsid w:val="00371C59"/>
    <w:rsid w:val="003A7370"/>
    <w:rsid w:val="003B079E"/>
    <w:rsid w:val="003C7CCB"/>
    <w:rsid w:val="003E09D5"/>
    <w:rsid w:val="003F2897"/>
    <w:rsid w:val="00400385"/>
    <w:rsid w:val="0042091A"/>
    <w:rsid w:val="00426921"/>
    <w:rsid w:val="0043261F"/>
    <w:rsid w:val="00447532"/>
    <w:rsid w:val="004512C4"/>
    <w:rsid w:val="00456374"/>
    <w:rsid w:val="00461748"/>
    <w:rsid w:val="004722DE"/>
    <w:rsid w:val="00481404"/>
    <w:rsid w:val="004B0C16"/>
    <w:rsid w:val="004D42A5"/>
    <w:rsid w:val="004E7F2A"/>
    <w:rsid w:val="004F6FB2"/>
    <w:rsid w:val="00505B28"/>
    <w:rsid w:val="005147E8"/>
    <w:rsid w:val="005148FA"/>
    <w:rsid w:val="00554E69"/>
    <w:rsid w:val="005555D3"/>
    <w:rsid w:val="00560F61"/>
    <w:rsid w:val="00570195"/>
    <w:rsid w:val="00581305"/>
    <w:rsid w:val="005838BE"/>
    <w:rsid w:val="00591765"/>
    <w:rsid w:val="00593D90"/>
    <w:rsid w:val="005A1280"/>
    <w:rsid w:val="005A16FA"/>
    <w:rsid w:val="005A5A43"/>
    <w:rsid w:val="005A6552"/>
    <w:rsid w:val="005C6EF5"/>
    <w:rsid w:val="005C7779"/>
    <w:rsid w:val="005E48C9"/>
    <w:rsid w:val="005E756C"/>
    <w:rsid w:val="00600D5C"/>
    <w:rsid w:val="006059B1"/>
    <w:rsid w:val="0061031A"/>
    <w:rsid w:val="0061126C"/>
    <w:rsid w:val="00615E16"/>
    <w:rsid w:val="00617D8A"/>
    <w:rsid w:val="00620521"/>
    <w:rsid w:val="006209A2"/>
    <w:rsid w:val="00620F83"/>
    <w:rsid w:val="00644D3E"/>
    <w:rsid w:val="00646404"/>
    <w:rsid w:val="00647FE0"/>
    <w:rsid w:val="00653339"/>
    <w:rsid w:val="00657DCB"/>
    <w:rsid w:val="00664FC7"/>
    <w:rsid w:val="00666846"/>
    <w:rsid w:val="006821AB"/>
    <w:rsid w:val="00694DCC"/>
    <w:rsid w:val="00697946"/>
    <w:rsid w:val="006B0A99"/>
    <w:rsid w:val="006B10DA"/>
    <w:rsid w:val="006B38EF"/>
    <w:rsid w:val="006B61EE"/>
    <w:rsid w:val="006C1735"/>
    <w:rsid w:val="006D7B76"/>
    <w:rsid w:val="006E1507"/>
    <w:rsid w:val="006E2321"/>
    <w:rsid w:val="006F67DE"/>
    <w:rsid w:val="00700DBE"/>
    <w:rsid w:val="00706D5A"/>
    <w:rsid w:val="007079AC"/>
    <w:rsid w:val="00723CEE"/>
    <w:rsid w:val="00724494"/>
    <w:rsid w:val="007264BB"/>
    <w:rsid w:val="00732CA0"/>
    <w:rsid w:val="00735320"/>
    <w:rsid w:val="00735B4F"/>
    <w:rsid w:val="00741E49"/>
    <w:rsid w:val="00750591"/>
    <w:rsid w:val="00755A3A"/>
    <w:rsid w:val="00767241"/>
    <w:rsid w:val="007716D2"/>
    <w:rsid w:val="00775973"/>
    <w:rsid w:val="007865CA"/>
    <w:rsid w:val="007A5816"/>
    <w:rsid w:val="007A6BFB"/>
    <w:rsid w:val="007A74E9"/>
    <w:rsid w:val="007B02E1"/>
    <w:rsid w:val="007C5C67"/>
    <w:rsid w:val="007C5DA9"/>
    <w:rsid w:val="007E51EA"/>
    <w:rsid w:val="007E5C59"/>
    <w:rsid w:val="007F03FD"/>
    <w:rsid w:val="00802D04"/>
    <w:rsid w:val="0082568E"/>
    <w:rsid w:val="008413AA"/>
    <w:rsid w:val="00845101"/>
    <w:rsid w:val="00847658"/>
    <w:rsid w:val="00863A21"/>
    <w:rsid w:val="00876D16"/>
    <w:rsid w:val="0088068F"/>
    <w:rsid w:val="00882248"/>
    <w:rsid w:val="0089092A"/>
    <w:rsid w:val="008974FF"/>
    <w:rsid w:val="008C710B"/>
    <w:rsid w:val="008E39B5"/>
    <w:rsid w:val="008E7C6B"/>
    <w:rsid w:val="008F3C24"/>
    <w:rsid w:val="008F4EE6"/>
    <w:rsid w:val="00901BB0"/>
    <w:rsid w:val="00915D51"/>
    <w:rsid w:val="00916128"/>
    <w:rsid w:val="009200D2"/>
    <w:rsid w:val="00930F66"/>
    <w:rsid w:val="00934C80"/>
    <w:rsid w:val="00936383"/>
    <w:rsid w:val="009410F4"/>
    <w:rsid w:val="00945536"/>
    <w:rsid w:val="0095177D"/>
    <w:rsid w:val="00960CC1"/>
    <w:rsid w:val="0096743B"/>
    <w:rsid w:val="00970182"/>
    <w:rsid w:val="009702C3"/>
    <w:rsid w:val="0097146F"/>
    <w:rsid w:val="00971DFC"/>
    <w:rsid w:val="009954AC"/>
    <w:rsid w:val="009A100A"/>
    <w:rsid w:val="009A183D"/>
    <w:rsid w:val="009A31A0"/>
    <w:rsid w:val="009C2455"/>
    <w:rsid w:val="009D261F"/>
    <w:rsid w:val="009D6852"/>
    <w:rsid w:val="009F1C94"/>
    <w:rsid w:val="00A042E2"/>
    <w:rsid w:val="00A043DA"/>
    <w:rsid w:val="00A05F85"/>
    <w:rsid w:val="00A12F7A"/>
    <w:rsid w:val="00A22778"/>
    <w:rsid w:val="00A24E73"/>
    <w:rsid w:val="00A24F91"/>
    <w:rsid w:val="00A41B4B"/>
    <w:rsid w:val="00A43A25"/>
    <w:rsid w:val="00A50CFA"/>
    <w:rsid w:val="00A52AA2"/>
    <w:rsid w:val="00A75FA6"/>
    <w:rsid w:val="00A91E47"/>
    <w:rsid w:val="00A92DA0"/>
    <w:rsid w:val="00A963BB"/>
    <w:rsid w:val="00AB4451"/>
    <w:rsid w:val="00AB4F1B"/>
    <w:rsid w:val="00AC000F"/>
    <w:rsid w:val="00AD2A71"/>
    <w:rsid w:val="00AE1098"/>
    <w:rsid w:val="00B16B9B"/>
    <w:rsid w:val="00B249BB"/>
    <w:rsid w:val="00B956D7"/>
    <w:rsid w:val="00B97310"/>
    <w:rsid w:val="00BB05FD"/>
    <w:rsid w:val="00BC1C6F"/>
    <w:rsid w:val="00BC2BDD"/>
    <w:rsid w:val="00BC560D"/>
    <w:rsid w:val="00BC73A6"/>
    <w:rsid w:val="00BD1707"/>
    <w:rsid w:val="00BD56AB"/>
    <w:rsid w:val="00BD60FE"/>
    <w:rsid w:val="00BE20D3"/>
    <w:rsid w:val="00BF5E03"/>
    <w:rsid w:val="00BF6135"/>
    <w:rsid w:val="00BF7196"/>
    <w:rsid w:val="00C00576"/>
    <w:rsid w:val="00C13CAF"/>
    <w:rsid w:val="00C26523"/>
    <w:rsid w:val="00C27AF3"/>
    <w:rsid w:val="00C335FE"/>
    <w:rsid w:val="00C43420"/>
    <w:rsid w:val="00C43CCC"/>
    <w:rsid w:val="00C53BE0"/>
    <w:rsid w:val="00C61A69"/>
    <w:rsid w:val="00C7506E"/>
    <w:rsid w:val="00C768C2"/>
    <w:rsid w:val="00C86D22"/>
    <w:rsid w:val="00C87E01"/>
    <w:rsid w:val="00CC482A"/>
    <w:rsid w:val="00CC780C"/>
    <w:rsid w:val="00CD23C0"/>
    <w:rsid w:val="00CE52BB"/>
    <w:rsid w:val="00CF0813"/>
    <w:rsid w:val="00CF25B9"/>
    <w:rsid w:val="00CF57CB"/>
    <w:rsid w:val="00CF7F98"/>
    <w:rsid w:val="00D01A06"/>
    <w:rsid w:val="00D020A7"/>
    <w:rsid w:val="00D2129B"/>
    <w:rsid w:val="00D22134"/>
    <w:rsid w:val="00D233D4"/>
    <w:rsid w:val="00D324E6"/>
    <w:rsid w:val="00D400E8"/>
    <w:rsid w:val="00D5500B"/>
    <w:rsid w:val="00D640B3"/>
    <w:rsid w:val="00D860E7"/>
    <w:rsid w:val="00D97199"/>
    <w:rsid w:val="00D97619"/>
    <w:rsid w:val="00DA20D1"/>
    <w:rsid w:val="00DA3324"/>
    <w:rsid w:val="00DA5398"/>
    <w:rsid w:val="00DE2324"/>
    <w:rsid w:val="00DE5A80"/>
    <w:rsid w:val="00DF252A"/>
    <w:rsid w:val="00DF25D1"/>
    <w:rsid w:val="00E21EF2"/>
    <w:rsid w:val="00E300BF"/>
    <w:rsid w:val="00E4095B"/>
    <w:rsid w:val="00E42961"/>
    <w:rsid w:val="00E7374A"/>
    <w:rsid w:val="00E746B6"/>
    <w:rsid w:val="00E83D05"/>
    <w:rsid w:val="00E84074"/>
    <w:rsid w:val="00E851E3"/>
    <w:rsid w:val="00E93F81"/>
    <w:rsid w:val="00E94551"/>
    <w:rsid w:val="00EA5425"/>
    <w:rsid w:val="00EC477F"/>
    <w:rsid w:val="00EF05C1"/>
    <w:rsid w:val="00EF26EC"/>
    <w:rsid w:val="00EF2CE1"/>
    <w:rsid w:val="00EF48A0"/>
    <w:rsid w:val="00F15C1C"/>
    <w:rsid w:val="00F231B6"/>
    <w:rsid w:val="00F2543E"/>
    <w:rsid w:val="00F3186F"/>
    <w:rsid w:val="00F335B2"/>
    <w:rsid w:val="00F421DC"/>
    <w:rsid w:val="00F52CBA"/>
    <w:rsid w:val="00F54C5B"/>
    <w:rsid w:val="00F60E7D"/>
    <w:rsid w:val="00F71730"/>
    <w:rsid w:val="00F7311E"/>
    <w:rsid w:val="00F80D71"/>
    <w:rsid w:val="00F83B62"/>
    <w:rsid w:val="00F90C6D"/>
    <w:rsid w:val="00FA72BE"/>
    <w:rsid w:val="00FB33E7"/>
    <w:rsid w:val="00FD6AF2"/>
    <w:rsid w:val="00FE0E9C"/>
    <w:rsid w:val="00FE23A2"/>
    <w:rsid w:val="00FE34BC"/>
    <w:rsid w:val="00FF10DE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FEB1"/>
  <w15:chartTrackingRefBased/>
  <w15:docId w15:val="{4A2FFDBD-72A3-4792-8767-A2158A81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5CB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6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265E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Char"/>
    <w:rsid w:val="0033265E"/>
    <w:rPr>
      <w:rFonts w:ascii="DengXian" w:eastAsia="DengXian" w:hAnsi="DengXian"/>
    </w:rPr>
  </w:style>
  <w:style w:type="character" w:customStyle="1" w:styleId="EndNoteBibliographyChar">
    <w:name w:val="EndNote Bibliography Char"/>
    <w:basedOn w:val="a0"/>
    <w:link w:val="EndNoteBibliography"/>
    <w:rsid w:val="0033265E"/>
    <w:rPr>
      <w:rFonts w:ascii="DengXian" w:eastAsia="DengXian" w:hAnsi="DengXian"/>
      <w:sz w:val="24"/>
      <w:szCs w:val="24"/>
    </w:rPr>
  </w:style>
  <w:style w:type="table" w:styleId="5">
    <w:name w:val="Plain Table 5"/>
    <w:basedOn w:val="a1"/>
    <w:uiPriority w:val="45"/>
    <w:rsid w:val="0033265E"/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960C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60CC1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0521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20521"/>
    <w:rPr>
      <w:rFonts w:ascii="宋体" w:eastAsia="宋体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2D6E0F"/>
    <w:pPr>
      <w:jc w:val="center"/>
    </w:pPr>
    <w:rPr>
      <w:rFonts w:ascii="DengXian" w:eastAsia="DengXian" w:hAnsi="DengXian"/>
    </w:rPr>
  </w:style>
  <w:style w:type="character" w:customStyle="1" w:styleId="EndNoteBibliographyTitleChar">
    <w:name w:val="EndNote Bibliography Title Char"/>
    <w:basedOn w:val="a0"/>
    <w:link w:val="EndNoteBibliographyTitle"/>
    <w:rsid w:val="002D6E0F"/>
    <w:rPr>
      <w:rFonts w:ascii="DengXian" w:eastAsia="DengXian" w:hAnsi="DengXian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D860E7"/>
    <w:rPr>
      <w:rFonts w:ascii="宋体" w:eastAsia="宋体"/>
    </w:rPr>
  </w:style>
  <w:style w:type="character" w:customStyle="1" w:styleId="a9">
    <w:name w:val="文档结构图 字符"/>
    <w:basedOn w:val="a0"/>
    <w:link w:val="a8"/>
    <w:uiPriority w:val="99"/>
    <w:semiHidden/>
    <w:rsid w:val="00D860E7"/>
    <w:rPr>
      <w:rFonts w:ascii="宋体" w:eastAsia="宋体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941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410F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41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410F4"/>
    <w:rPr>
      <w:sz w:val="18"/>
      <w:szCs w:val="18"/>
    </w:rPr>
  </w:style>
  <w:style w:type="paragraph" w:styleId="ae">
    <w:name w:val="Revision"/>
    <w:hidden/>
    <w:uiPriority w:val="99"/>
    <w:semiHidden/>
    <w:rsid w:val="00BC2BDD"/>
    <w:rPr>
      <w:sz w:val="24"/>
      <w:szCs w:val="24"/>
    </w:rPr>
  </w:style>
  <w:style w:type="character" w:styleId="af">
    <w:name w:val="Unresolved Mention"/>
    <w:basedOn w:val="a0"/>
    <w:uiPriority w:val="99"/>
    <w:rsid w:val="000A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liuscu@sc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uting@scu.edu.cn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iuting@sc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gxueyu233/Nivolumab-treatment-for-r-r-EBV-HL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8474</Words>
  <Characters>48307</Characters>
  <Application>Microsoft Office Word</Application>
  <DocSecurity>0</DocSecurity>
  <Lines>402</Lines>
  <Paragraphs>113</Paragraphs>
  <ScaleCrop>false</ScaleCrop>
  <Company/>
  <LinksUpToDate>false</LinksUpToDate>
  <CharactersWithSpaces>56668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翔宇</dc:creator>
  <cp:keywords/>
  <dc:description/>
  <cp:lastModifiedBy>Microsoft Office User</cp:lastModifiedBy>
  <cp:revision>4</cp:revision>
  <dcterms:created xsi:type="dcterms:W3CDTF">2019-12-16T14:25:00Z</dcterms:created>
  <dcterms:modified xsi:type="dcterms:W3CDTF">2019-12-17T15:34:00Z</dcterms:modified>
</cp:coreProperties>
</file>